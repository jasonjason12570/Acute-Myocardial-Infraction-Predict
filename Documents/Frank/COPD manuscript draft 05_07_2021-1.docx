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EA7FB" w14:textId="200ED83D" w:rsidR="006F6069" w:rsidRPr="006F6069" w:rsidRDefault="006F6069" w:rsidP="006F6069">
      <w:pPr>
        <w:pStyle w:val="2"/>
        <w:spacing w:after="240"/>
        <w:jc w:val="both"/>
        <w:rPr>
          <w:rFonts w:ascii="Times New Roman" w:eastAsia="Times New Roman" w:hAnsi="Times New Roman" w:cs="Times New Roman"/>
          <w:b/>
          <w:bCs/>
          <w:color w:val="auto"/>
          <w:kern w:val="36"/>
          <w:sz w:val="32"/>
          <w:szCs w:val="32"/>
        </w:rPr>
      </w:pPr>
      <w:r w:rsidRPr="006F6069">
        <w:rPr>
          <w:rFonts w:ascii="Times New Roman" w:eastAsia="Times New Roman" w:hAnsi="Times New Roman" w:cs="Times New Roman"/>
          <w:b/>
          <w:bCs/>
          <w:color w:val="auto"/>
          <w:kern w:val="36"/>
          <w:sz w:val="32"/>
          <w:szCs w:val="32"/>
        </w:rPr>
        <w:t xml:space="preserve">Predicting Mortality for COPD </w:t>
      </w:r>
      <w:r w:rsidR="00A03E9D">
        <w:rPr>
          <w:rFonts w:ascii="Times New Roman" w:eastAsia="Times New Roman" w:hAnsi="Times New Roman" w:cs="Times New Roman"/>
          <w:b/>
          <w:bCs/>
          <w:color w:val="auto"/>
          <w:kern w:val="36"/>
          <w:sz w:val="32"/>
          <w:szCs w:val="32"/>
        </w:rPr>
        <w:t xml:space="preserve">Patients </w:t>
      </w:r>
      <w:r w:rsidRPr="006F6069">
        <w:rPr>
          <w:rFonts w:ascii="Times New Roman" w:eastAsia="Times New Roman" w:hAnsi="Times New Roman" w:cs="Times New Roman"/>
          <w:b/>
          <w:bCs/>
          <w:color w:val="auto"/>
          <w:kern w:val="36"/>
          <w:sz w:val="32"/>
          <w:szCs w:val="32"/>
        </w:rPr>
        <w:t>Within 28 Days in I</w:t>
      </w:r>
      <w:r>
        <w:rPr>
          <w:rFonts w:ascii="Times New Roman" w:eastAsia="Times New Roman" w:hAnsi="Times New Roman" w:cs="Times New Roman"/>
          <w:b/>
          <w:bCs/>
          <w:color w:val="auto"/>
          <w:kern w:val="36"/>
          <w:sz w:val="32"/>
          <w:szCs w:val="32"/>
        </w:rPr>
        <w:t>CU</w:t>
      </w:r>
      <w:r w:rsidRPr="006F6069">
        <w:rPr>
          <w:rFonts w:ascii="Times New Roman" w:eastAsia="Times New Roman" w:hAnsi="Times New Roman" w:cs="Times New Roman"/>
          <w:b/>
          <w:bCs/>
          <w:color w:val="auto"/>
          <w:kern w:val="36"/>
          <w:sz w:val="32"/>
          <w:szCs w:val="32"/>
        </w:rPr>
        <w:t xml:space="preserve"> </w:t>
      </w:r>
      <w:r w:rsidR="00A03E9D" w:rsidRPr="006F6069">
        <w:rPr>
          <w:rFonts w:ascii="Times New Roman" w:eastAsia="Times New Roman" w:hAnsi="Times New Roman" w:cs="Times New Roman"/>
          <w:b/>
          <w:bCs/>
          <w:color w:val="auto"/>
          <w:kern w:val="36"/>
          <w:sz w:val="32"/>
          <w:szCs w:val="32"/>
        </w:rPr>
        <w:t>with</w:t>
      </w:r>
      <w:r w:rsidRPr="006F6069">
        <w:rPr>
          <w:rFonts w:ascii="Times New Roman" w:eastAsia="Times New Roman" w:hAnsi="Times New Roman" w:cs="Times New Roman"/>
          <w:b/>
          <w:bCs/>
          <w:color w:val="auto"/>
          <w:kern w:val="36"/>
          <w:sz w:val="32"/>
          <w:szCs w:val="32"/>
        </w:rPr>
        <w:t xml:space="preserve"> </w:t>
      </w:r>
      <w:proofErr w:type="spellStart"/>
      <w:r w:rsidRPr="006F6069">
        <w:rPr>
          <w:rFonts w:ascii="Times New Roman" w:eastAsia="Times New Roman" w:hAnsi="Times New Roman" w:cs="Times New Roman"/>
          <w:b/>
          <w:bCs/>
          <w:color w:val="auto"/>
          <w:kern w:val="36"/>
          <w:sz w:val="32"/>
          <w:szCs w:val="32"/>
        </w:rPr>
        <w:t>X</w:t>
      </w:r>
      <w:r w:rsidR="00A03E9D">
        <w:rPr>
          <w:rFonts w:ascii="Times New Roman" w:eastAsia="Times New Roman" w:hAnsi="Times New Roman" w:cs="Times New Roman"/>
          <w:b/>
          <w:bCs/>
          <w:color w:val="auto"/>
          <w:kern w:val="36"/>
          <w:sz w:val="32"/>
          <w:szCs w:val="32"/>
        </w:rPr>
        <w:t>GB</w:t>
      </w:r>
      <w:r w:rsidRPr="006F6069">
        <w:rPr>
          <w:rFonts w:ascii="Times New Roman" w:eastAsia="Times New Roman" w:hAnsi="Times New Roman" w:cs="Times New Roman"/>
          <w:b/>
          <w:bCs/>
          <w:color w:val="auto"/>
          <w:kern w:val="36"/>
          <w:sz w:val="32"/>
          <w:szCs w:val="32"/>
        </w:rPr>
        <w:t>oost</w:t>
      </w:r>
      <w:proofErr w:type="spellEnd"/>
    </w:p>
    <w:p w14:paraId="351C2FB7" w14:textId="08BC40CD" w:rsidR="004765AB" w:rsidRDefault="004765AB" w:rsidP="00FB1F1A">
      <w:pPr>
        <w:pStyle w:val="2"/>
        <w:jc w:val="both"/>
      </w:pPr>
      <w:r>
        <w:t>Abstract</w:t>
      </w:r>
    </w:p>
    <w:p w14:paraId="29535B67" w14:textId="21828C01" w:rsidR="009A260E" w:rsidRPr="002C16A6" w:rsidRDefault="002C16A6" w:rsidP="00FB1F1A">
      <w:pPr>
        <w:autoSpaceDE w:val="0"/>
        <w:autoSpaceDN w:val="0"/>
        <w:adjustRightInd w:val="0"/>
        <w:spacing w:line="240" w:lineRule="auto"/>
        <w:jc w:val="both"/>
        <w:rPr>
          <w:rFonts w:cstheme="minorHAnsi"/>
          <w:sz w:val="24"/>
          <w:szCs w:val="24"/>
        </w:rPr>
      </w:pPr>
      <w:r w:rsidRPr="002C16A6">
        <w:rPr>
          <w:rFonts w:cstheme="minorHAnsi"/>
          <w:b/>
          <w:sz w:val="24"/>
          <w:szCs w:val="24"/>
        </w:rPr>
        <w:t>Purpose</w:t>
      </w:r>
      <w:r w:rsidR="004E50D3">
        <w:rPr>
          <w:rFonts w:cstheme="minorHAnsi"/>
          <w:b/>
          <w:sz w:val="24"/>
          <w:szCs w:val="24"/>
        </w:rPr>
        <w:t xml:space="preserve">: </w:t>
      </w:r>
      <w:r w:rsidR="004E50D3">
        <w:rPr>
          <w:rFonts w:cstheme="minorHAnsi"/>
          <w:sz w:val="24"/>
          <w:szCs w:val="24"/>
        </w:rPr>
        <w:t>This study is aimed at d</w:t>
      </w:r>
      <w:r w:rsidR="004765AB" w:rsidRPr="002C16A6">
        <w:rPr>
          <w:rFonts w:cstheme="minorHAnsi"/>
          <w:sz w:val="24"/>
          <w:szCs w:val="24"/>
        </w:rPr>
        <w:t>evelop</w:t>
      </w:r>
      <w:r w:rsidR="004E50D3">
        <w:rPr>
          <w:rFonts w:cstheme="minorHAnsi"/>
          <w:sz w:val="24"/>
          <w:szCs w:val="24"/>
        </w:rPr>
        <w:t>ing</w:t>
      </w:r>
      <w:r w:rsidR="004765AB" w:rsidRPr="002C16A6">
        <w:rPr>
          <w:rFonts w:cstheme="minorHAnsi"/>
          <w:sz w:val="24"/>
          <w:szCs w:val="24"/>
        </w:rPr>
        <w:t xml:space="preserve"> a</w:t>
      </w:r>
      <w:r w:rsidR="00F32217" w:rsidRPr="002C16A6">
        <w:rPr>
          <w:rFonts w:cstheme="minorHAnsi"/>
          <w:sz w:val="24"/>
          <w:szCs w:val="24"/>
        </w:rPr>
        <w:t xml:space="preserve"> machine learning model to predict the outcome (mortality) of patients in ICU within 28 days of admission</w:t>
      </w:r>
      <w:r w:rsidRPr="002C16A6">
        <w:rPr>
          <w:rFonts w:cstheme="minorHAnsi"/>
          <w:sz w:val="24"/>
          <w:szCs w:val="24"/>
        </w:rPr>
        <w:t xml:space="preserve"> and to compare its performance with that of three other machine learning models</w:t>
      </w:r>
      <w:r>
        <w:rPr>
          <w:rFonts w:cstheme="minorHAnsi"/>
          <w:sz w:val="24"/>
          <w:szCs w:val="24"/>
        </w:rPr>
        <w:t>.</w:t>
      </w:r>
      <w:r w:rsidR="004E50D3">
        <w:rPr>
          <w:rFonts w:cstheme="minorHAnsi"/>
          <w:sz w:val="24"/>
          <w:szCs w:val="24"/>
        </w:rPr>
        <w:t xml:space="preserve"> On top of that we study the association of COPD with other comorbidities and impact they have on mortality.</w:t>
      </w:r>
    </w:p>
    <w:p w14:paraId="677BE055" w14:textId="77777777" w:rsidR="00D21D2B" w:rsidRDefault="00C95AB2" w:rsidP="00FB1F1A">
      <w:pPr>
        <w:jc w:val="both"/>
        <w:rPr>
          <w:ins w:id="0" w:author="Vicky Chen" w:date="2021-07-06T16:54:00Z"/>
        </w:rPr>
      </w:pPr>
      <w:r w:rsidRPr="0045288F">
        <w:rPr>
          <w:rFonts w:cstheme="minorHAnsi"/>
          <w:b/>
          <w:sz w:val="24"/>
          <w:szCs w:val="24"/>
        </w:rPr>
        <w:t>Methods:</w:t>
      </w:r>
      <w:r w:rsidRPr="0045288F">
        <w:rPr>
          <w:rFonts w:cstheme="minorHAnsi"/>
          <w:sz w:val="24"/>
          <w:szCs w:val="24"/>
        </w:rPr>
        <w:t xml:space="preserve"> </w:t>
      </w:r>
      <w:r w:rsidR="00F32217" w:rsidRPr="0045288F">
        <w:rPr>
          <w:rFonts w:cstheme="minorHAnsi"/>
          <w:sz w:val="24"/>
          <w:szCs w:val="24"/>
        </w:rPr>
        <w:t xml:space="preserve">Using the </w:t>
      </w:r>
      <w:r w:rsidRPr="0045288F">
        <w:rPr>
          <w:rFonts w:cstheme="minorHAnsi"/>
          <w:sz w:val="24"/>
          <w:szCs w:val="24"/>
        </w:rPr>
        <w:t xml:space="preserve">MIMICIII database we extracted </w:t>
      </w:r>
      <w:r w:rsidR="00F32217" w:rsidRPr="0045288F">
        <w:rPr>
          <w:rFonts w:cstheme="minorHAnsi"/>
          <w:sz w:val="24"/>
          <w:szCs w:val="24"/>
        </w:rPr>
        <w:t>data for all patients in ICU with COPD as primary reason for admission and then we compare the mortality impact between the patients with diabetes as a comorbidity and those without diabetes.</w:t>
      </w:r>
      <w:r w:rsidRPr="0045288F">
        <w:rPr>
          <w:rFonts w:cstheme="minorHAnsi"/>
          <w:sz w:val="24"/>
          <w:szCs w:val="24"/>
        </w:rPr>
        <w:t xml:space="preserve"> We included adults (</w:t>
      </w:r>
      <w:r w:rsidRPr="0045288F">
        <w:rPr>
          <w:rFonts w:cstheme="minorHAnsi"/>
          <w:sz w:val="24"/>
          <w:szCs w:val="24"/>
          <w:shd w:val="clear" w:color="auto" w:fill="FFFFFF"/>
        </w:rPr>
        <w:t xml:space="preserve">≥18 years) that had stayed in ICU for more than 24 hours and not more than 28 days. </w:t>
      </w:r>
      <w:r w:rsidR="00174B60" w:rsidRPr="0045288F">
        <w:rPr>
          <w:rFonts w:cstheme="minorHAnsi"/>
          <w:sz w:val="24"/>
          <w:szCs w:val="24"/>
          <w:shd w:val="clear" w:color="auto" w:fill="FFFFFF"/>
        </w:rPr>
        <w:t>A machine learning model was developed to predict 28-day mortality and was compared with other 3 models.</w:t>
      </w:r>
      <w:ins w:id="1" w:author="Vicky Chen" w:date="2021-07-06T16:54:00Z">
        <w:r w:rsidR="00D21D2B" w:rsidRPr="00D21D2B">
          <w:t xml:space="preserve"> </w:t>
        </w:r>
      </w:ins>
    </w:p>
    <w:p w14:paraId="7DE64C44" w14:textId="1AD39CC3" w:rsidR="009A260E" w:rsidRPr="00FF52F2" w:rsidRDefault="00D21D2B" w:rsidP="00FF52F2">
      <w:pPr>
        <w:jc w:val="both"/>
        <w:rPr>
          <w:rFonts w:cstheme="minorHAnsi"/>
          <w:color w:val="1F4E79" w:themeColor="accent1" w:themeShade="80"/>
          <w:sz w:val="24"/>
          <w:szCs w:val="24"/>
          <w:shd w:val="clear" w:color="auto" w:fill="FFFFFF"/>
          <w:rPrChange w:id="2" w:author="Vicky Chen" w:date="2021-07-07T16:36:00Z">
            <w:rPr>
              <w:rFonts w:cstheme="minorHAnsi"/>
              <w:sz w:val="24"/>
              <w:szCs w:val="24"/>
              <w:shd w:val="clear" w:color="auto" w:fill="FFFFFF"/>
            </w:rPr>
          </w:rPrChange>
        </w:rPr>
      </w:pPr>
      <w:ins w:id="3" w:author="Vicky Chen" w:date="2021-07-06T16:54:00Z">
        <w:r w:rsidRPr="00FF52F2">
          <w:rPr>
            <w:rFonts w:cstheme="minorHAnsi"/>
            <w:color w:val="1F4E79" w:themeColor="accent1" w:themeShade="80"/>
            <w:sz w:val="24"/>
            <w:szCs w:val="24"/>
            <w:shd w:val="clear" w:color="auto" w:fill="FFFFFF"/>
            <w:rPrChange w:id="4" w:author="Vicky Chen" w:date="2021-07-07T16:36:00Z">
              <w:rPr>
                <w:rFonts w:cstheme="minorHAnsi"/>
                <w:sz w:val="24"/>
                <w:szCs w:val="24"/>
                <w:shd w:val="clear" w:color="auto" w:fill="FFFFFF"/>
              </w:rPr>
            </w:rPrChange>
          </w:rPr>
          <w:t>Statistical analysis includes Chi-</w:t>
        </w:r>
      </w:ins>
      <w:ins w:id="5" w:author="Vicky Chen" w:date="2021-07-07T16:36:00Z">
        <w:r w:rsidR="00FF52F2" w:rsidRPr="00FF52F2">
          <w:rPr>
            <w:rFonts w:cstheme="minorHAnsi"/>
            <w:color w:val="1F4E79" w:themeColor="accent1" w:themeShade="80"/>
            <w:sz w:val="24"/>
            <w:szCs w:val="24"/>
            <w:shd w:val="clear" w:color="auto" w:fill="FFFFFF"/>
            <w:rPrChange w:id="6" w:author="Vicky Chen" w:date="2021-07-07T16:36:00Z">
              <w:rPr>
                <w:rFonts w:cstheme="minorHAnsi"/>
                <w:color w:val="1F4E79" w:themeColor="accent1" w:themeShade="80"/>
                <w:sz w:val="24"/>
                <w:szCs w:val="24"/>
                <w:shd w:val="clear" w:color="auto" w:fill="FFFFFF"/>
              </w:rPr>
            </w:rPrChange>
          </w:rPr>
          <w:t>square</w:t>
        </w:r>
      </w:ins>
      <w:ins w:id="7" w:author="Vicky Chen" w:date="2021-07-06T16:54:00Z">
        <w:r w:rsidRPr="00FF52F2">
          <w:rPr>
            <w:rFonts w:cstheme="minorHAnsi"/>
            <w:color w:val="1F4E79" w:themeColor="accent1" w:themeShade="80"/>
            <w:sz w:val="24"/>
            <w:szCs w:val="24"/>
            <w:shd w:val="clear" w:color="auto" w:fill="FFFFFF"/>
            <w:rPrChange w:id="8" w:author="Vicky Chen" w:date="2021-07-07T16:36:00Z">
              <w:rPr>
                <w:rFonts w:cstheme="minorHAnsi"/>
                <w:sz w:val="24"/>
                <w:szCs w:val="24"/>
                <w:shd w:val="clear" w:color="auto" w:fill="FFFFFF"/>
              </w:rPr>
            </w:rPrChange>
          </w:rPr>
          <w:t xml:space="preserve"> test, two-tailed Student’s t-tests, univariate and multivariate logistic regression model for survival analysis.</w:t>
        </w:r>
      </w:ins>
      <w:ins w:id="9" w:author="Vicky Chen" w:date="2021-07-07T16:36:00Z">
        <w:r w:rsidR="00FF52F2">
          <w:rPr>
            <w:rFonts w:cstheme="minorHAnsi"/>
            <w:color w:val="1F4E79" w:themeColor="accent1" w:themeShade="80"/>
            <w:sz w:val="24"/>
            <w:szCs w:val="24"/>
            <w:shd w:val="clear" w:color="auto" w:fill="FFFFFF"/>
          </w:rPr>
          <w:t xml:space="preserve"> </w:t>
        </w:r>
        <w:r w:rsidR="00FF52F2" w:rsidRPr="00FF52F2">
          <w:rPr>
            <w:rFonts w:cstheme="minorHAnsi"/>
            <w:color w:val="1F4E79" w:themeColor="accent1" w:themeShade="80"/>
            <w:sz w:val="24"/>
            <w:szCs w:val="24"/>
            <w:shd w:val="clear" w:color="auto" w:fill="FFFFFF"/>
            <w:rPrChange w:id="10" w:author="Vicky Chen" w:date="2021-07-07T16:36:00Z">
              <w:rPr>
                <w:rFonts w:cstheme="minorHAnsi"/>
                <w:color w:val="1F4E79" w:themeColor="accent1" w:themeShade="80"/>
                <w:sz w:val="24"/>
                <w:szCs w:val="24"/>
                <w:shd w:val="clear" w:color="auto" w:fill="FFFFFF"/>
              </w:rPr>
            </w:rPrChange>
          </w:rPr>
          <w:t xml:space="preserve">Receiver-Operating Characteristic </w:t>
        </w:r>
      </w:ins>
      <w:ins w:id="11" w:author="Vicky Chen" w:date="2021-07-07T16:37:00Z">
        <w:r w:rsidR="005D2F8A">
          <w:rPr>
            <w:rFonts w:cstheme="minorHAnsi"/>
            <w:color w:val="1F4E79" w:themeColor="accent1" w:themeShade="80"/>
            <w:sz w:val="24"/>
            <w:szCs w:val="24"/>
            <w:shd w:val="clear" w:color="auto" w:fill="FFFFFF"/>
          </w:rPr>
          <w:t xml:space="preserve">(ROC) </w:t>
        </w:r>
      </w:ins>
      <w:ins w:id="12" w:author="Vicky Chen" w:date="2021-07-07T16:36:00Z">
        <w:r w:rsidR="00FF52F2" w:rsidRPr="00FF52F2">
          <w:rPr>
            <w:rFonts w:cstheme="minorHAnsi"/>
            <w:color w:val="1F4E79" w:themeColor="accent1" w:themeShade="80"/>
            <w:sz w:val="24"/>
            <w:szCs w:val="24"/>
            <w:shd w:val="clear" w:color="auto" w:fill="FFFFFF"/>
            <w:rPrChange w:id="13" w:author="Vicky Chen" w:date="2021-07-07T16:36:00Z">
              <w:rPr>
                <w:rFonts w:cstheme="minorHAnsi"/>
                <w:color w:val="1F4E79" w:themeColor="accent1" w:themeShade="80"/>
                <w:sz w:val="24"/>
                <w:szCs w:val="24"/>
                <w:shd w:val="clear" w:color="auto" w:fill="FFFFFF"/>
              </w:rPr>
            </w:rPrChange>
          </w:rPr>
          <w:t>Analysis</w:t>
        </w:r>
      </w:ins>
      <w:ins w:id="14" w:author="Vicky Chen" w:date="2021-07-07T16:37:00Z">
        <w:r w:rsidR="00FF52F2" w:rsidRPr="00FF52F2">
          <w:rPr>
            <w:rFonts w:cstheme="minorHAnsi"/>
            <w:color w:val="1F4E79" w:themeColor="accent1" w:themeShade="80"/>
            <w:sz w:val="24"/>
            <w:szCs w:val="24"/>
            <w:shd w:val="clear" w:color="auto" w:fill="FFFFFF"/>
          </w:rPr>
          <w:t xml:space="preserve"> used to assess accuracy </w:t>
        </w:r>
        <w:r w:rsidR="00FF52F2">
          <w:rPr>
            <w:rFonts w:cstheme="minorHAnsi"/>
            <w:color w:val="1F4E79" w:themeColor="accent1" w:themeShade="80"/>
            <w:sz w:val="24"/>
            <w:szCs w:val="24"/>
            <w:shd w:val="clear" w:color="auto" w:fill="FFFFFF"/>
          </w:rPr>
          <w:t xml:space="preserve">of </w:t>
        </w:r>
        <w:r w:rsidR="00FF52F2" w:rsidRPr="00FF52F2">
          <w:rPr>
            <w:rFonts w:cstheme="minorHAnsi"/>
            <w:color w:val="1F4E79" w:themeColor="accent1" w:themeShade="80"/>
            <w:sz w:val="24"/>
            <w:szCs w:val="24"/>
            <w:shd w:val="clear" w:color="auto" w:fill="FFFFFF"/>
          </w:rPr>
          <w:t>predictive</w:t>
        </w:r>
        <w:r w:rsidR="00FF52F2">
          <w:rPr>
            <w:rFonts w:cstheme="minorHAnsi"/>
            <w:color w:val="1F4E79" w:themeColor="accent1" w:themeShade="80"/>
            <w:sz w:val="24"/>
            <w:szCs w:val="24"/>
            <w:shd w:val="clear" w:color="auto" w:fill="FFFFFF"/>
          </w:rPr>
          <w:t>(scoring)</w:t>
        </w:r>
        <w:r w:rsidR="00FF52F2" w:rsidRPr="00FF52F2">
          <w:rPr>
            <w:rFonts w:cstheme="minorHAnsi"/>
            <w:color w:val="1F4E79" w:themeColor="accent1" w:themeShade="80"/>
            <w:sz w:val="24"/>
            <w:szCs w:val="24"/>
            <w:shd w:val="clear" w:color="auto" w:fill="FFFFFF"/>
          </w:rPr>
          <w:t xml:space="preserve"> models.</w:t>
        </w:r>
      </w:ins>
      <w:ins w:id="15" w:author="Vicky Chen" w:date="2021-07-06T16:54:00Z">
        <w:r w:rsidRPr="00FF52F2">
          <w:rPr>
            <w:rFonts w:cstheme="minorHAnsi"/>
            <w:color w:val="1F4E79" w:themeColor="accent1" w:themeShade="80"/>
            <w:sz w:val="24"/>
            <w:szCs w:val="24"/>
            <w:shd w:val="clear" w:color="auto" w:fill="FFFFFF"/>
            <w:rPrChange w:id="16" w:author="Vicky Chen" w:date="2021-07-07T16:36:00Z">
              <w:rPr>
                <w:rFonts w:cstheme="minorHAnsi"/>
                <w:sz w:val="24"/>
                <w:szCs w:val="24"/>
                <w:shd w:val="clear" w:color="auto" w:fill="FFFFFF"/>
              </w:rPr>
            </w:rPrChange>
          </w:rPr>
          <w:t xml:space="preserve"> All analyses were </w:t>
        </w:r>
      </w:ins>
      <w:ins w:id="17" w:author="Vicky Chen" w:date="2021-07-07T13:35:00Z">
        <w:r w:rsidR="00753176" w:rsidRPr="00FF52F2">
          <w:rPr>
            <w:rFonts w:cstheme="minorHAnsi"/>
            <w:color w:val="1F4E79" w:themeColor="accent1" w:themeShade="80"/>
            <w:sz w:val="24"/>
            <w:szCs w:val="24"/>
            <w:shd w:val="clear" w:color="auto" w:fill="FFFFFF"/>
            <w:rPrChange w:id="18" w:author="Vicky Chen" w:date="2021-07-07T16:36:00Z">
              <w:rPr>
                <w:rFonts w:cstheme="minorHAnsi"/>
                <w:color w:val="1F4E79" w:themeColor="accent1" w:themeShade="80"/>
                <w:sz w:val="24"/>
                <w:szCs w:val="24"/>
                <w:shd w:val="clear" w:color="auto" w:fill="FFFFFF"/>
              </w:rPr>
            </w:rPrChange>
          </w:rPr>
          <w:t>performed</w:t>
        </w:r>
      </w:ins>
      <w:ins w:id="19" w:author="Vicky Chen" w:date="2021-07-06T16:54:00Z">
        <w:r w:rsidRPr="00FF52F2">
          <w:rPr>
            <w:rFonts w:cstheme="minorHAnsi"/>
            <w:color w:val="1F4E79" w:themeColor="accent1" w:themeShade="80"/>
            <w:sz w:val="24"/>
            <w:szCs w:val="24"/>
            <w:shd w:val="clear" w:color="auto" w:fill="FFFFFF"/>
            <w:rPrChange w:id="20" w:author="Vicky Chen" w:date="2021-07-07T16:36:00Z">
              <w:rPr>
                <w:rFonts w:cstheme="minorHAnsi"/>
                <w:sz w:val="24"/>
                <w:szCs w:val="24"/>
                <w:shd w:val="clear" w:color="auto" w:fill="FFFFFF"/>
              </w:rPr>
            </w:rPrChange>
          </w:rPr>
          <w:t xml:space="preserve"> by SAS version 9.4 (SAS institute Inc., Cary, NC)</w:t>
        </w:r>
      </w:ins>
    </w:p>
    <w:p w14:paraId="25F005A8" w14:textId="3681238A" w:rsidR="00174B60" w:rsidRPr="0045288F" w:rsidRDefault="00174B60" w:rsidP="00FB1F1A">
      <w:pPr>
        <w:jc w:val="both"/>
        <w:rPr>
          <w:rFonts w:cstheme="minorHAnsi"/>
          <w:sz w:val="24"/>
          <w:szCs w:val="24"/>
        </w:rPr>
      </w:pPr>
      <w:r w:rsidRPr="0045288F">
        <w:rPr>
          <w:rFonts w:cstheme="minorHAnsi"/>
          <w:b/>
          <w:sz w:val="24"/>
          <w:szCs w:val="24"/>
          <w:shd w:val="clear" w:color="auto" w:fill="FFFFFF"/>
        </w:rPr>
        <w:t>Results</w:t>
      </w:r>
      <w:r w:rsidRPr="0045288F">
        <w:rPr>
          <w:rFonts w:cstheme="minorHAnsi"/>
          <w:sz w:val="24"/>
          <w:szCs w:val="24"/>
          <w:shd w:val="clear" w:color="auto" w:fill="FFFFFF"/>
        </w:rPr>
        <w:t xml:space="preserve">: A total of </w:t>
      </w:r>
      <w:r w:rsidRPr="0045288F">
        <w:rPr>
          <w:rFonts w:cstheme="minorHAnsi"/>
          <w:sz w:val="24"/>
          <w:szCs w:val="24"/>
        </w:rPr>
        <w:t xml:space="preserve">5044 patients were enrolled but after going </w:t>
      </w:r>
      <w:r w:rsidR="00124AC6" w:rsidRPr="0045288F">
        <w:rPr>
          <w:rFonts w:cstheme="minorHAnsi"/>
          <w:sz w:val="24"/>
          <w:szCs w:val="24"/>
        </w:rPr>
        <w:t>through</w:t>
      </w:r>
      <w:r w:rsidRPr="0045288F">
        <w:rPr>
          <w:rFonts w:cstheme="minorHAnsi"/>
          <w:sz w:val="24"/>
          <w:szCs w:val="24"/>
        </w:rPr>
        <w:t xml:space="preserve"> the exclusion criteria the final cohort was 1358 patients</w:t>
      </w:r>
      <w:r w:rsidR="00124AC6" w:rsidRPr="0045288F">
        <w:rPr>
          <w:rFonts w:cstheme="minorHAnsi"/>
          <w:sz w:val="24"/>
          <w:szCs w:val="24"/>
        </w:rPr>
        <w:t xml:space="preserve">. Our </w:t>
      </w:r>
      <w:proofErr w:type="spellStart"/>
      <w:r w:rsidR="00124AC6" w:rsidRPr="0045288F">
        <w:rPr>
          <w:rFonts w:cstheme="minorHAnsi"/>
          <w:sz w:val="24"/>
          <w:szCs w:val="24"/>
        </w:rPr>
        <w:t>XGBoost</w:t>
      </w:r>
      <w:proofErr w:type="spellEnd"/>
      <w:r w:rsidR="00124AC6" w:rsidRPr="0045288F">
        <w:rPr>
          <w:rFonts w:cstheme="minorHAnsi"/>
          <w:sz w:val="24"/>
          <w:szCs w:val="24"/>
        </w:rPr>
        <w:t xml:space="preserve"> model outperformed the other 3 models with AUROC of 0.84</w:t>
      </w:r>
      <w:r w:rsidR="0065424A">
        <w:rPr>
          <w:rFonts w:cstheme="minorHAnsi"/>
          <w:sz w:val="24"/>
          <w:szCs w:val="24"/>
        </w:rPr>
        <w:t>1</w:t>
      </w:r>
      <w:r w:rsidR="00124AC6" w:rsidRPr="0045288F">
        <w:rPr>
          <w:rFonts w:cstheme="minorHAnsi"/>
          <w:sz w:val="24"/>
          <w:szCs w:val="24"/>
        </w:rPr>
        <w:t xml:space="preserve"> and accuracy of 0.8</w:t>
      </w:r>
      <w:r w:rsidR="0065424A">
        <w:rPr>
          <w:rFonts w:cstheme="minorHAnsi"/>
          <w:sz w:val="24"/>
          <w:szCs w:val="24"/>
        </w:rPr>
        <w:t>60</w:t>
      </w:r>
      <w:r w:rsidR="00124AC6" w:rsidRPr="0045288F">
        <w:rPr>
          <w:rFonts w:cstheme="minorHAnsi"/>
          <w:sz w:val="24"/>
          <w:szCs w:val="24"/>
        </w:rPr>
        <w:t>.</w:t>
      </w:r>
      <w:r w:rsidR="00A10D47">
        <w:rPr>
          <w:rFonts w:cstheme="minorHAnsi"/>
          <w:sz w:val="24"/>
          <w:szCs w:val="24"/>
        </w:rPr>
        <w:t xml:space="preserve"> </w:t>
      </w:r>
      <w:r w:rsidR="00B32113">
        <w:rPr>
          <w:rFonts w:cstheme="minorHAnsi"/>
          <w:sz w:val="24"/>
          <w:szCs w:val="24"/>
        </w:rPr>
        <w:t>Using</w:t>
      </w:r>
      <w:r w:rsidR="00A10D47">
        <w:rPr>
          <w:rFonts w:cstheme="minorHAnsi"/>
          <w:sz w:val="24"/>
          <w:szCs w:val="24"/>
        </w:rPr>
        <w:t xml:space="preserve"> SHAP, the model was explained and top </w:t>
      </w:r>
      <w:r w:rsidR="00B32113">
        <w:rPr>
          <w:rFonts w:cstheme="minorHAnsi"/>
          <w:sz w:val="24"/>
          <w:szCs w:val="24"/>
        </w:rPr>
        <w:t>features for predicting mortality were discovered.</w:t>
      </w:r>
    </w:p>
    <w:p w14:paraId="3189EAF3" w14:textId="25E24646" w:rsidR="00124AC6" w:rsidRPr="0045288F" w:rsidRDefault="00124AC6" w:rsidP="00FB1F1A">
      <w:pPr>
        <w:jc w:val="both"/>
        <w:rPr>
          <w:rFonts w:cstheme="minorHAnsi"/>
          <w:sz w:val="24"/>
          <w:szCs w:val="24"/>
        </w:rPr>
      </w:pPr>
      <w:r w:rsidRPr="0045288F">
        <w:rPr>
          <w:rFonts w:cstheme="minorHAnsi"/>
          <w:b/>
          <w:sz w:val="24"/>
          <w:szCs w:val="24"/>
        </w:rPr>
        <w:t>Conclusion</w:t>
      </w:r>
      <w:r w:rsidRPr="0045288F">
        <w:rPr>
          <w:rFonts w:cstheme="minorHAnsi"/>
          <w:sz w:val="24"/>
          <w:szCs w:val="24"/>
        </w:rPr>
        <w:t xml:space="preserve">: </w:t>
      </w:r>
      <w:commentRangeStart w:id="21"/>
      <w:r w:rsidRPr="0045288F">
        <w:rPr>
          <w:rFonts w:cstheme="minorHAnsi"/>
          <w:sz w:val="24"/>
          <w:szCs w:val="24"/>
        </w:rPr>
        <w:t xml:space="preserve">Comorbid Diabetes slightly increased the risk </w:t>
      </w:r>
      <w:commentRangeEnd w:id="21"/>
      <w:r w:rsidR="0078742D">
        <w:rPr>
          <w:rStyle w:val="a8"/>
        </w:rPr>
        <w:commentReference w:id="21"/>
      </w:r>
      <w:r w:rsidRPr="0045288F">
        <w:rPr>
          <w:rFonts w:cstheme="minorHAnsi"/>
          <w:sz w:val="24"/>
          <w:szCs w:val="24"/>
        </w:rPr>
        <w:t>of 28-day mo</w:t>
      </w:r>
      <w:r w:rsidR="0045288F" w:rsidRPr="0045288F">
        <w:rPr>
          <w:rFonts w:cstheme="minorHAnsi"/>
          <w:sz w:val="24"/>
          <w:szCs w:val="24"/>
        </w:rPr>
        <w:t>rtal</w:t>
      </w:r>
      <w:r w:rsidRPr="0045288F">
        <w:rPr>
          <w:rFonts w:cstheme="minorHAnsi"/>
          <w:sz w:val="24"/>
          <w:szCs w:val="24"/>
        </w:rPr>
        <w:t xml:space="preserve">ity for patients admitted in ICU and the model </w:t>
      </w:r>
      <w:r w:rsidR="00483DC5">
        <w:rPr>
          <w:rFonts w:cstheme="minorHAnsi"/>
          <w:sz w:val="24"/>
          <w:szCs w:val="24"/>
        </w:rPr>
        <w:t>(</w:t>
      </w:r>
      <w:proofErr w:type="spellStart"/>
      <w:r w:rsidR="00483DC5" w:rsidRPr="00483DC5">
        <w:rPr>
          <w:rFonts w:cstheme="minorHAnsi"/>
          <w:color w:val="FF0000"/>
          <w:sz w:val="24"/>
          <w:szCs w:val="24"/>
        </w:rPr>
        <w:t>XGBoost</w:t>
      </w:r>
      <w:proofErr w:type="spellEnd"/>
      <w:r w:rsidR="00483DC5">
        <w:rPr>
          <w:rFonts w:cstheme="minorHAnsi"/>
          <w:sz w:val="24"/>
          <w:szCs w:val="24"/>
        </w:rPr>
        <w:t xml:space="preserve">) </w:t>
      </w:r>
      <w:r w:rsidRPr="0045288F">
        <w:rPr>
          <w:rFonts w:cstheme="minorHAnsi"/>
          <w:sz w:val="24"/>
          <w:szCs w:val="24"/>
        </w:rPr>
        <w:t xml:space="preserve">performed better than the other models in predicting </w:t>
      </w:r>
      <w:r w:rsidR="0045288F" w:rsidRPr="0045288F">
        <w:rPr>
          <w:rFonts w:cstheme="minorHAnsi"/>
          <w:sz w:val="24"/>
          <w:szCs w:val="24"/>
        </w:rPr>
        <w:t>mortality.</w:t>
      </w:r>
    </w:p>
    <w:p w14:paraId="0708C258" w14:textId="44FC88AB" w:rsidR="009A260E" w:rsidRPr="0045288F" w:rsidRDefault="0045288F" w:rsidP="00FB1F1A">
      <w:pPr>
        <w:jc w:val="both"/>
        <w:rPr>
          <w:rFonts w:cstheme="minorHAnsi"/>
          <w:sz w:val="24"/>
          <w:szCs w:val="24"/>
        </w:rPr>
      </w:pPr>
      <w:r w:rsidRPr="002C16A6">
        <w:rPr>
          <w:rFonts w:cstheme="minorHAnsi"/>
          <w:b/>
          <w:sz w:val="24"/>
          <w:szCs w:val="24"/>
        </w:rPr>
        <w:t>Keywords</w:t>
      </w:r>
      <w:r w:rsidRPr="0045288F">
        <w:rPr>
          <w:rFonts w:cstheme="minorHAnsi"/>
          <w:sz w:val="24"/>
          <w:szCs w:val="24"/>
        </w:rPr>
        <w:t>: Chronic</w:t>
      </w:r>
      <w:r w:rsidR="0078742D">
        <w:rPr>
          <w:rFonts w:cstheme="minorHAnsi"/>
          <w:sz w:val="24"/>
          <w:szCs w:val="24"/>
        </w:rPr>
        <w:t xml:space="preserve"> Obstructive Pulmonary Disease</w:t>
      </w:r>
      <w:r w:rsidRPr="0045288F">
        <w:rPr>
          <w:rFonts w:cstheme="minorHAnsi"/>
          <w:sz w:val="24"/>
          <w:szCs w:val="24"/>
        </w:rPr>
        <w:t xml:space="preserve">, </w:t>
      </w:r>
      <w:proofErr w:type="spellStart"/>
      <w:r w:rsidRPr="0045288F">
        <w:rPr>
          <w:rFonts w:cstheme="minorHAnsi"/>
          <w:sz w:val="24"/>
          <w:szCs w:val="24"/>
        </w:rPr>
        <w:t>XGBoost</w:t>
      </w:r>
      <w:proofErr w:type="spellEnd"/>
      <w:r w:rsidRPr="0045288F">
        <w:rPr>
          <w:rFonts w:cstheme="minorHAnsi"/>
          <w:sz w:val="24"/>
          <w:szCs w:val="24"/>
        </w:rPr>
        <w:t>, Intensive Care Unit</w:t>
      </w:r>
    </w:p>
    <w:p w14:paraId="2A46D424" w14:textId="7A452C49" w:rsidR="004765AB" w:rsidRDefault="004765AB" w:rsidP="004765AB"/>
    <w:p w14:paraId="38E9C8F9" w14:textId="6DA6F3D2" w:rsidR="0060144F" w:rsidRPr="001816E4" w:rsidRDefault="00C61CC4" w:rsidP="00C61CC4">
      <w:pPr>
        <w:pStyle w:val="2"/>
      </w:pPr>
      <w:r w:rsidRPr="001816E4">
        <w:t>INTRO</w:t>
      </w:r>
      <w:r>
        <w:t>DUCTION</w:t>
      </w:r>
      <w:r w:rsidRPr="001816E4">
        <w:t xml:space="preserve"> </w:t>
      </w:r>
    </w:p>
    <w:p w14:paraId="6D005047" w14:textId="59DE1008" w:rsidR="00157AB2" w:rsidRPr="00C61CC4" w:rsidRDefault="0060144F" w:rsidP="00545CE8">
      <w:pPr>
        <w:autoSpaceDE w:val="0"/>
        <w:autoSpaceDN w:val="0"/>
        <w:adjustRightInd w:val="0"/>
        <w:spacing w:after="0" w:line="240" w:lineRule="auto"/>
        <w:jc w:val="both"/>
        <w:rPr>
          <w:rFonts w:cstheme="minorHAnsi"/>
          <w:sz w:val="24"/>
          <w:szCs w:val="24"/>
        </w:rPr>
      </w:pPr>
      <w:r w:rsidRPr="00246E5C">
        <w:rPr>
          <w:rFonts w:cstheme="minorHAnsi"/>
          <w:sz w:val="24"/>
          <w:szCs w:val="24"/>
        </w:rPr>
        <w:t xml:space="preserve">Chronic Obstructive </w:t>
      </w:r>
      <w:r w:rsidR="0078742D">
        <w:rPr>
          <w:rFonts w:cstheme="minorHAnsi"/>
          <w:sz w:val="24"/>
          <w:szCs w:val="24"/>
        </w:rPr>
        <w:t>Pulmonary D</w:t>
      </w:r>
      <w:r w:rsidRPr="00246E5C">
        <w:rPr>
          <w:rFonts w:cstheme="minorHAnsi"/>
          <w:sz w:val="24"/>
          <w:szCs w:val="24"/>
        </w:rPr>
        <w:t xml:space="preserve">isease (COPD) </w:t>
      </w:r>
      <w:r w:rsidR="00607DA2" w:rsidRPr="00246E5C">
        <w:rPr>
          <w:rFonts w:cstheme="minorHAnsi"/>
          <w:sz w:val="24"/>
          <w:szCs w:val="24"/>
        </w:rPr>
        <w:t>accounts for nearly 3.2 million deaths globally in the year 2017</w:t>
      </w:r>
      <w:r w:rsidR="004B74A3" w:rsidRPr="00246E5C">
        <w:rPr>
          <w:rFonts w:cstheme="minorHAnsi"/>
          <w:sz w:val="24"/>
          <w:szCs w:val="24"/>
        </w:rPr>
        <w:t xml:space="preserve"> and</w:t>
      </w:r>
      <w:r w:rsidR="00607DA2" w:rsidRPr="00246E5C">
        <w:rPr>
          <w:rFonts w:cstheme="minorHAnsi"/>
          <w:sz w:val="24"/>
          <w:szCs w:val="24"/>
        </w:rPr>
        <w:t xml:space="preserve"> ranked third among the leading causes of death worldwide</w:t>
      </w:r>
      <w:r w:rsidR="002C16A6">
        <w:rPr>
          <w:rFonts w:cstheme="minorHAnsi"/>
          <w:sz w:val="24"/>
          <w:szCs w:val="24"/>
        </w:rPr>
        <w:t>. By the year 2020 COPD is believed to have caused an estimate of 6 million global deaths annually</w:t>
      </w:r>
      <w:r w:rsidR="002C16A6">
        <w:rPr>
          <w:rFonts w:cstheme="minorHAnsi"/>
          <w:sz w:val="24"/>
          <w:szCs w:val="24"/>
        </w:rPr>
        <w:fldChar w:fldCharType="begin"/>
      </w:r>
      <w:r w:rsidR="00256BA8">
        <w:rPr>
          <w:rFonts w:cstheme="minorHAnsi"/>
          <w:sz w:val="24"/>
          <w:szCs w:val="24"/>
        </w:rPr>
        <w:instrText xml:space="preserve"> ADDIN ZOTERO_ITEM CSL_CITATION {"citationID":"Jfkcq5xp","properties":{"formattedCitation":"[1]","plainCitation":"[1]","noteIndex":0},"citationItems":[{"id":161,"uris":["http://zotero.org/users/4293697/items/B9HMGU52"],"uri":["http://zotero.org/users/4293697/items/B9HMGU52"],"itemData":{"id":161,"type":"article-journal","abstract":"&lt;p&gt;By 2020, chronic obstructive pulmonary disease (COPD) will be the third cause of mortality. Extrapulmonary comorbidities influence the prognosis of patients with COPD. Tobacco smoking is a common risk factor for many comorbidities, including coronary heart disease, heart failure and lung cancer. Comorbidities such as pulmonary artery disease and malnutrition are directly caused by COPD, whereas others, such as systemic venous thromboembolism, anxiety, depression, osteoporosis, obesity, metabolic syndrome, diabetes, sleep disturbance and anaemia, have no evident physiopathological relationship with COPD. The common ground between most of these extrapulmonary manifestations is chronic systemic inflammation.&lt;/p&gt;&lt;p&gt;All of these diseases potentiate the morbidity of COPD, leading to increased hospitalisations and healthcare costs. They can frequently cause death, independently of respiratory failure. Comorbidities make the management of COPD difficult and need to be evaluated and treated adequately.&lt;/p&gt;","container-title":"European Respiratory Review","DOI":"10.1183/09059180.00008612","ISSN":"0905-9180, 1600-0617","issue":"130","language":"en","note":"publisher: European Respiratory Society\nsection: Review\nPMID: 24293462","page":"454-475","source":"err.ersjournals.com","title":"Comorbidities of COPD","URL":"https://err.ersjournals.com/content/22/130/454","volume":"22","author":[{"family":"Cavaillès","given":"Arnaud"},{"family":"Brinchault-Rabin","given":"Graziella"},{"family":"Dixmier","given":"Adrien"},{"family":"Goupil","given":"François"},{"family":"Gut-Gobert","given":"Christophe"},{"family":"Marchand-Adam","given":"Sylvain"},{"family":"Meurice","given":"Jean-Claude"},{"family":"Morel","given":"Hugues"},{"family":"Person-Tacnet","given":"Christine"},{"family":"Leroyer","given":"Christophe"},{"family":"Diot","given":"Patrice"}],"accessed":{"date-parts":[["2021",6,30]]},"issued":{"date-parts":[["2013",12,1]]}}}],"schema":"https://github.com/citation-style-language/schema/raw/master/csl-citation.json"} </w:instrText>
      </w:r>
      <w:r w:rsidR="002C16A6">
        <w:rPr>
          <w:rFonts w:cstheme="minorHAnsi"/>
          <w:sz w:val="24"/>
          <w:szCs w:val="24"/>
        </w:rPr>
        <w:fldChar w:fldCharType="separate"/>
      </w:r>
      <w:r w:rsidR="00256BA8" w:rsidRPr="00256BA8">
        <w:rPr>
          <w:rFonts w:ascii="Calibri" w:hAnsi="Calibri" w:cs="Calibri"/>
          <w:sz w:val="24"/>
        </w:rPr>
        <w:t>[1]</w:t>
      </w:r>
      <w:r w:rsidR="002C16A6">
        <w:rPr>
          <w:rFonts w:cstheme="minorHAnsi"/>
          <w:sz w:val="24"/>
          <w:szCs w:val="24"/>
        </w:rPr>
        <w:fldChar w:fldCharType="end"/>
      </w:r>
      <w:r w:rsidR="00607DA2" w:rsidRPr="00246E5C">
        <w:rPr>
          <w:rFonts w:cstheme="minorHAnsi"/>
          <w:sz w:val="24"/>
          <w:szCs w:val="24"/>
        </w:rPr>
        <w:t>.</w:t>
      </w:r>
      <w:r w:rsidR="004B74A3" w:rsidRPr="00246E5C">
        <w:rPr>
          <w:rFonts w:cstheme="minorHAnsi"/>
          <w:sz w:val="24"/>
          <w:szCs w:val="24"/>
        </w:rPr>
        <w:t xml:space="preserve"> </w:t>
      </w:r>
      <w:r w:rsidR="002E50E5" w:rsidRPr="00246E5C">
        <w:rPr>
          <w:rFonts w:cstheme="minorHAnsi"/>
          <w:sz w:val="24"/>
          <w:szCs w:val="24"/>
        </w:rPr>
        <w:t xml:space="preserve">COPD is mostly associated with risk factors like </w:t>
      </w:r>
      <w:r w:rsidR="00714650" w:rsidRPr="00246E5C">
        <w:rPr>
          <w:rFonts w:cstheme="minorHAnsi"/>
          <w:sz w:val="24"/>
          <w:szCs w:val="24"/>
        </w:rPr>
        <w:t xml:space="preserve">smoking, exposure to fumes and smoke, occupational </w:t>
      </w:r>
      <w:r w:rsidR="00861256" w:rsidRPr="00246E5C">
        <w:rPr>
          <w:rFonts w:cstheme="minorHAnsi"/>
          <w:sz w:val="24"/>
          <w:szCs w:val="24"/>
        </w:rPr>
        <w:t>hazards</w:t>
      </w:r>
      <w:r w:rsidR="00714650" w:rsidRPr="00246E5C">
        <w:rPr>
          <w:rFonts w:cstheme="minorHAnsi"/>
          <w:sz w:val="24"/>
          <w:szCs w:val="24"/>
        </w:rPr>
        <w:t xml:space="preserve">, poor </w:t>
      </w:r>
      <w:r w:rsidR="00C41F4F">
        <w:rPr>
          <w:rFonts w:cstheme="minorHAnsi"/>
          <w:sz w:val="24"/>
          <w:szCs w:val="24"/>
        </w:rPr>
        <w:t xml:space="preserve">nutrition </w:t>
      </w:r>
      <w:r w:rsidR="00927FA2">
        <w:rPr>
          <w:rFonts w:cstheme="minorHAnsi"/>
          <w:sz w:val="24"/>
          <w:szCs w:val="24"/>
        </w:rPr>
        <w:fldChar w:fldCharType="begin"/>
      </w:r>
      <w:r w:rsidR="00256BA8">
        <w:rPr>
          <w:rFonts w:cstheme="minorHAnsi"/>
          <w:sz w:val="24"/>
          <w:szCs w:val="24"/>
        </w:rPr>
        <w:instrText xml:space="preserve"> ADDIN ZOTERO_ITEM CSL_CITATION {"citationID":"54N7uZh6","properties":{"formattedCitation":"[2]","plainCitation":"[2]","noteIndex":0},"citationItems":[{"id":106,"uris":["http://zotero.org/users/4293697/items/3IYAEJJZ"],"uri":["http://zotero.org/users/4293697/items/3IYAEJJZ"],"itemData":{"id":106,"type":"webpage","abstract":"WHO fact sheet on chronic obstructive pulmonary disease (COPD) provides key facts and information on symptoms, diagnosis and treatment, risk factors and WHO response.","language":"en","title":"Chronic obstructive pulmonary disease (COPD)","URL":"https://www.who.int/news-room/fact-sheets/detail/chronic-obstructive-pulmonary-disease-(copd)","author":[{"literal":"WHO"}],"accessed":{"date-parts":[["2021",6,29]]},"issued":{"date-parts":[["2021",6,21]]}}}],"schema":"https://github.com/citation-style-language/schema/raw/master/csl-citation.json"} </w:instrText>
      </w:r>
      <w:r w:rsidR="00927FA2">
        <w:rPr>
          <w:rFonts w:cstheme="minorHAnsi"/>
          <w:sz w:val="24"/>
          <w:szCs w:val="24"/>
        </w:rPr>
        <w:fldChar w:fldCharType="separate"/>
      </w:r>
      <w:r w:rsidR="00256BA8" w:rsidRPr="00256BA8">
        <w:rPr>
          <w:rFonts w:ascii="Calibri" w:hAnsi="Calibri" w:cs="Calibri"/>
          <w:sz w:val="24"/>
        </w:rPr>
        <w:t>[2]</w:t>
      </w:r>
      <w:r w:rsidR="00927FA2">
        <w:rPr>
          <w:rFonts w:cstheme="minorHAnsi"/>
          <w:sz w:val="24"/>
          <w:szCs w:val="24"/>
        </w:rPr>
        <w:fldChar w:fldCharType="end"/>
      </w:r>
      <w:r w:rsidR="007E0250" w:rsidRPr="00246E5C">
        <w:rPr>
          <w:rFonts w:cstheme="minorHAnsi"/>
          <w:sz w:val="24"/>
          <w:szCs w:val="24"/>
        </w:rPr>
        <w:t xml:space="preserve">. </w:t>
      </w:r>
      <w:r w:rsidR="0065424A">
        <w:rPr>
          <w:rFonts w:cstheme="minorHAnsi"/>
          <w:sz w:val="24"/>
          <w:szCs w:val="24"/>
        </w:rPr>
        <w:t>Despite having several risk factors COPD also have seral comorbidities associated with it</w:t>
      </w:r>
      <w:r w:rsidR="00EE511E">
        <w:rPr>
          <w:rFonts w:cstheme="minorHAnsi"/>
          <w:sz w:val="24"/>
          <w:szCs w:val="24"/>
        </w:rPr>
        <w:fldChar w:fldCharType="begin"/>
      </w:r>
      <w:r w:rsidR="00256BA8">
        <w:rPr>
          <w:rFonts w:cstheme="minorHAnsi"/>
          <w:sz w:val="24"/>
          <w:szCs w:val="24"/>
        </w:rPr>
        <w:instrText xml:space="preserve"> ADDIN ZOTERO_ITEM CSL_CITATION {"citationID":"azxqB5Ni","properties":{"formattedCitation":"[3]","plainCitation":"[3]","noteIndex":0},"citationItems":[{"id":108,"uris":["http://zotero.org/users/4293697/items/G47RFJVT"],"uri":["http://zotero.org/users/4293697/items/G47RFJVT"],"itemData":{"id":108,"type":"article-journal","abstract":"Chronic obstructive pulmonary disease (COPD) is a leading cause of morbidity and mortality worldwide. Age and smoking are common risk factors for COPD and other illnesses, often leading COPD patients to demonstrate multiple coexisting comorbidities. COPD exacerbations and comorbidities contribute to the overall severity in individual patients. Clinical trials investigating the treatment of COPD routinely exclude patients with multiple comorbidities or advanced age. Clinical practice guidelines for a specific disease do not usually address comorbidities in their recommendations. However, the management and the medical intervention in COPD patients with comorbidities need a holistic approach that is not clearly established worldwide. This holistic approach should include the specific burden of each comorbidity in the COPD severity classification scale. Further, the pharmacological and nonpharmacological management should also include optimal interventions and risk factor modifications simultaneously for all diseases. All health care specialists in COPD management need to work together with professionals specialized in the management of the other major chronic diseases in order to provide a multidisciplinary approach to COPD patients with multiple diseases. In this review, we focus on the major comorbidities that affect COPD patients. We present an overview of the problems faced, the reasons and risk factors for the most commonly encountered comorbidities, and the burden on health care costs. We also provide a rationale for approaching the therapeutic options of the COPD patient afflicted by comorbidity.","container-title":"International Journal of Chronic Obstructive Pulmonary Disease","DOI":"10.2147/COPD.S54473","ISSN":"1178-2005","journalAbbreviation":"Int J Chron Obstruct Pulmon Dis","language":"eng","note":"PMID: 25609943\nPMCID: PMC4293292","page":"95-109","source":"PubMed","title":"Managing comorbidities in COPD","volume":"10","author":[{"family":"Hillas","given":"Georgios"},{"family":"Perlikos","given":"Fotis"},{"family":"Tsiligianni","given":"Ioanna"},{"family":"Tzanakis","given":"Nikolaos"}],"issued":{"date-parts":[["2015"]]}}}],"schema":"https://github.com/citation-style-language/schema/raw/master/csl-citation.json"} </w:instrText>
      </w:r>
      <w:r w:rsidR="00EE511E">
        <w:rPr>
          <w:rFonts w:cstheme="minorHAnsi"/>
          <w:sz w:val="24"/>
          <w:szCs w:val="24"/>
        </w:rPr>
        <w:fldChar w:fldCharType="separate"/>
      </w:r>
      <w:r w:rsidR="00256BA8" w:rsidRPr="00256BA8">
        <w:rPr>
          <w:rFonts w:ascii="Calibri" w:hAnsi="Calibri" w:cs="Calibri"/>
          <w:sz w:val="24"/>
        </w:rPr>
        <w:t>[3]</w:t>
      </w:r>
      <w:r w:rsidR="00EE511E">
        <w:rPr>
          <w:rFonts w:cstheme="minorHAnsi"/>
          <w:sz w:val="24"/>
          <w:szCs w:val="24"/>
        </w:rPr>
        <w:fldChar w:fldCharType="end"/>
      </w:r>
      <w:r w:rsidR="00380C0F" w:rsidRPr="00246E5C">
        <w:rPr>
          <w:rFonts w:cstheme="minorHAnsi"/>
          <w:sz w:val="24"/>
          <w:szCs w:val="24"/>
        </w:rPr>
        <w:t>[</w:t>
      </w:r>
      <w:r w:rsidR="007E0250" w:rsidRPr="00246E5C">
        <w:rPr>
          <w:rFonts w:cstheme="minorHAnsi"/>
          <w:sz w:val="24"/>
          <w:szCs w:val="24"/>
        </w:rPr>
        <w:t>4]</w:t>
      </w:r>
      <w:r w:rsidR="004A4E2C" w:rsidRPr="00246E5C">
        <w:rPr>
          <w:rFonts w:cstheme="minorHAnsi"/>
          <w:sz w:val="24"/>
          <w:szCs w:val="24"/>
        </w:rPr>
        <w:t xml:space="preserve">. </w:t>
      </w:r>
      <w:r w:rsidR="004A4E2C" w:rsidRPr="0057220C">
        <w:rPr>
          <w:rFonts w:cstheme="minorHAnsi"/>
          <w:sz w:val="24"/>
          <w:szCs w:val="24"/>
        </w:rPr>
        <w:t xml:space="preserve">In most studies they look at the </w:t>
      </w:r>
      <w:r w:rsidR="00861256" w:rsidRPr="0057220C">
        <w:rPr>
          <w:rFonts w:cstheme="minorHAnsi"/>
          <w:sz w:val="24"/>
          <w:szCs w:val="24"/>
        </w:rPr>
        <w:t>prevalence</w:t>
      </w:r>
      <w:r w:rsidR="004A4E2C" w:rsidRPr="0057220C">
        <w:rPr>
          <w:rFonts w:cstheme="minorHAnsi"/>
          <w:sz w:val="24"/>
          <w:szCs w:val="24"/>
        </w:rPr>
        <w:t xml:space="preserve"> of the </w:t>
      </w:r>
      <w:r w:rsidR="00861256" w:rsidRPr="0057220C">
        <w:rPr>
          <w:rFonts w:cstheme="minorHAnsi"/>
          <w:sz w:val="24"/>
          <w:szCs w:val="24"/>
        </w:rPr>
        <w:t>comorbidities</w:t>
      </w:r>
      <w:r w:rsidR="0065424A">
        <w:rPr>
          <w:rFonts w:cstheme="minorHAnsi"/>
          <w:sz w:val="24"/>
          <w:szCs w:val="24"/>
        </w:rPr>
        <w:t xml:space="preserve"> with </w:t>
      </w:r>
      <w:proofErr w:type="spellStart"/>
      <w:r w:rsidR="0065424A">
        <w:rPr>
          <w:rFonts w:cstheme="minorHAnsi"/>
          <w:sz w:val="24"/>
          <w:szCs w:val="24"/>
        </w:rPr>
        <w:t>diferent</w:t>
      </w:r>
      <w:proofErr w:type="spellEnd"/>
      <w:r w:rsidR="0065424A">
        <w:rPr>
          <w:rFonts w:cstheme="minorHAnsi"/>
          <w:sz w:val="24"/>
          <w:szCs w:val="24"/>
        </w:rPr>
        <w:t xml:space="preserve"> primary admissions</w:t>
      </w:r>
      <w:r w:rsidR="00B66008" w:rsidRPr="0057220C">
        <w:rPr>
          <w:rFonts w:cstheme="minorHAnsi"/>
          <w:sz w:val="24"/>
          <w:szCs w:val="24"/>
        </w:rPr>
        <w:t>.</w:t>
      </w:r>
      <w:r w:rsidR="0057220C" w:rsidRPr="0057220C">
        <w:rPr>
          <w:rFonts w:cstheme="minorHAnsi"/>
          <w:sz w:val="24"/>
          <w:szCs w:val="24"/>
        </w:rPr>
        <w:t xml:space="preserve"> Some studies have done research on Comorbid COPD to check if it increased the risk of 28-day mortality among patients admitted to the ICU</w:t>
      </w:r>
      <w:r w:rsidR="0045288F">
        <w:rPr>
          <w:rFonts w:cstheme="minorHAnsi"/>
          <w:sz w:val="24"/>
          <w:szCs w:val="24"/>
        </w:rPr>
        <w:t xml:space="preserve"> (Intensive Care Unit)</w:t>
      </w:r>
      <w:r w:rsidR="0057220C" w:rsidRPr="0057220C">
        <w:rPr>
          <w:rFonts w:cstheme="minorHAnsi"/>
          <w:sz w:val="24"/>
          <w:szCs w:val="24"/>
        </w:rPr>
        <w:t xml:space="preserve"> for non-COPD reasons </w:t>
      </w:r>
      <w:r w:rsidR="00EE511E">
        <w:rPr>
          <w:rFonts w:cstheme="minorHAnsi"/>
          <w:sz w:val="24"/>
          <w:szCs w:val="24"/>
        </w:rPr>
        <w:fldChar w:fldCharType="begin"/>
      </w:r>
      <w:r w:rsidR="00256BA8">
        <w:rPr>
          <w:rFonts w:cstheme="minorHAnsi"/>
          <w:sz w:val="24"/>
          <w:szCs w:val="24"/>
        </w:rPr>
        <w:instrText xml:space="preserve"> ADDIN ZOTERO_ITEM CSL_CITATION {"citationID":"Arlb0Ot9","properties":{"formattedCitation":"[4]","plainCitation":"[4]","noteIndex":0},"citationItems":[{"id":100,"uris":["http://zotero.org/users/4293697/items/6KNYZ5KK"],"uri":["http://zotero.org/users/4293697/items/6KNYZ5KK"],"itemData":{"id":100,"type":"article-journal","abstract":"Background and aim: \nChronic obstructive pulmonary disease (COPD) is a rather common comorbid condition among patients admitted to the intensive care unit (ICU), while evidence of how this comorbidity affects prognosis is limited. This study aimed to investigate the associations between COPD comorbidity and prognoses of patients who were admitted to the ICU for non-COPD reasons, and to examine whether the associations varied between different types of ICU.\n\nMethods:\nA retrospective cohort study was performed using data extracted from a freely accessible critical care database (MIMIC-III). Adult (≥18 years) patients of first ICU admission in the database were enrolled as study participants but those with a primary diagnosis of COPD were excluded. The primary endpoint was 28-day mortality after ICU admission and multivariable Cox regression analyses were employed to assess the associations between COPD comorbidity and the study endpoints. Different adjusting models including a propensity score were used to adjust potential confounders.\n\nResults:\nA total of 29,499 patients were enrolled finally, among which 3,332 patients (11.30%) were comorbid with COPD. A higher 28-day mortality was observed among patients with COPD than those without COPD (13.90% versus 8.07%, P&lt;0.001), but there was no statistically significant difference in the proportion of patients who needed mechanical ventilation on the first day after ICU admission between the two groups. Multivariable Cox regression analyses found a significant association between COPD comorbidity and 28-day mortality (adjusted hazard ratio=1.32, 95% confidence interval=1.19-1.47, P&lt;0.0001). The associations were broadly consistent among patients admitted to different types of ICU, but a much higher estimate was observed in patients admitted to cardiac surgery recovery unit (adjusted hazard ratio=2.03, 95% confidence interval=1.44-2.86, P&lt;0.0001).\n\nConclusion:\nComorbid COPD increased the risk of 28-day mortality among patients admitted to the ICU for non-COPD reasons, especially for those admitted to the cardiac surgery recovery unit.","container-title":"International Journal of COPD","DOI":"10.2147/COPD.S244020","journalAbbreviation":"International Journal of COPD","page":"279-287","source":"ResearchGate","title":"Association Between Comorbid Chronic Obstructive Pulmonary Disease and Prognosis of Patients Admitted to the Intensive Care Unit for Non-COPD Reasons: A Retrospective Cohort Study","title-short":"Association Between Comorbid Chronic Obstructive Pulmonary Disease and Prognosis of Patients Admitted to the Intensive Care Unit for Non-COPD Reasons","volume":"15","author":[{"family":"Huang","given":"Wencheng"},{"family":"Xie","given":"Ruijie"},{"family":"Hong","given":"Yuancheng"},{"family":"Chen","given":"Qingui"}],"issued":{"date-parts":[["2020",2,7]]}}}],"schema":"https://github.com/citation-style-language/schema/raw/master/csl-citation.json"} </w:instrText>
      </w:r>
      <w:r w:rsidR="00EE511E">
        <w:rPr>
          <w:rFonts w:cstheme="minorHAnsi"/>
          <w:sz w:val="24"/>
          <w:szCs w:val="24"/>
        </w:rPr>
        <w:fldChar w:fldCharType="separate"/>
      </w:r>
      <w:r w:rsidR="00256BA8" w:rsidRPr="00256BA8">
        <w:rPr>
          <w:rFonts w:ascii="Calibri" w:hAnsi="Calibri" w:cs="Calibri"/>
          <w:sz w:val="24"/>
        </w:rPr>
        <w:t>[4]</w:t>
      </w:r>
      <w:r w:rsidR="00EE511E">
        <w:rPr>
          <w:rFonts w:cstheme="minorHAnsi"/>
          <w:sz w:val="24"/>
          <w:szCs w:val="24"/>
        </w:rPr>
        <w:fldChar w:fldCharType="end"/>
      </w:r>
      <w:r w:rsidR="0057220C" w:rsidRPr="0057220C">
        <w:rPr>
          <w:rFonts w:cstheme="minorHAnsi"/>
          <w:sz w:val="24"/>
          <w:szCs w:val="24"/>
        </w:rPr>
        <w:t>[15].</w:t>
      </w:r>
      <w:r w:rsidR="00C347DF">
        <w:rPr>
          <w:rFonts w:cstheme="minorHAnsi"/>
          <w:sz w:val="24"/>
          <w:szCs w:val="24"/>
        </w:rPr>
        <w:t xml:space="preserve"> The </w:t>
      </w:r>
      <w:proofErr w:type="spellStart"/>
      <w:r w:rsidR="00C347DF">
        <w:rPr>
          <w:rFonts w:cstheme="minorHAnsi"/>
          <w:sz w:val="24"/>
          <w:szCs w:val="24"/>
        </w:rPr>
        <w:t>prevelance</w:t>
      </w:r>
      <w:proofErr w:type="spellEnd"/>
      <w:r w:rsidR="00C347DF">
        <w:rPr>
          <w:rFonts w:cstheme="minorHAnsi"/>
          <w:sz w:val="24"/>
          <w:szCs w:val="24"/>
        </w:rPr>
        <w:t xml:space="preserve"> of other comorbidities makes it difficult for clinical management of COPD</w:t>
      </w:r>
      <w:r w:rsidR="00C347DF">
        <w:rPr>
          <w:rFonts w:cstheme="minorHAnsi"/>
          <w:sz w:val="24"/>
          <w:szCs w:val="24"/>
        </w:rPr>
        <w:fldChar w:fldCharType="begin"/>
      </w:r>
      <w:r w:rsidR="00C347DF">
        <w:rPr>
          <w:rFonts w:cstheme="minorHAnsi"/>
          <w:sz w:val="24"/>
          <w:szCs w:val="24"/>
        </w:rPr>
        <w:instrText xml:space="preserve"> ADDIN ZOTERO_ITEM CSL_CITATION {"citationID":"MYtPa0PA","properties":{"formattedCitation":"[1]","plainCitation":"[1]","noteIndex":0},"citationItems":[{"id":161,"uris":["http://zotero.org/users/4293697/items/B9HMGU52"],"uri":["http://zotero.org/users/4293697/items/B9HMGU52"],"itemData":{"id":161,"type":"article-journal","abstract":"&lt;p&gt;By 2020, chronic obstructive pulmonary disease (COPD) will be the third cause of mortality. Extrapulmonary comorbidities influence the prognosis of patients with COPD. Tobacco smoking is a common risk factor for many comorbidities, including coronary heart disease, heart failure and lung cancer. Comorbidities such as pulmonary artery disease and malnutrition are directly caused by COPD, whereas others, such as systemic venous thromboembolism, anxiety, depression, osteoporosis, obesity, metabolic syndrome, diabetes, sleep disturbance and anaemia, have no evident physiopathological relationship with COPD. The common ground between most of these extrapulmonary manifestations is chronic systemic inflammation.&lt;/p&gt;&lt;p&gt;All of these diseases potentiate the morbidity of COPD, leading to increased hospitalisations and healthcare costs. They can frequently cause death, independently of respiratory failure. Comorbidities make the management of COPD difficult and need to be evaluated and treated adequately.&lt;/p&gt;","container-title":"European Respiratory Review","DOI":"10.1183/09059180.00008612","ISSN":"0905-9180, 1600-0617","issue":"130","language":"en","note":"publisher: European Respiratory Society\nsection: Review\nPMID: 24293462","page":"454-475","source":"err.ersjournals.com","title":"Comorbidities of COPD","URL":"https://err.ersjournals.com/content/22/130/454","volume":"22","author":[{"family":"Cavaillès","given":"Arnaud"},{"family":"Brinchault-Rabin","given":"Graziella"},{"family":"Dixmier","given":"Adrien"},{"family":"Goupil","given":"François"},{"family":"Gut-Gobert","given":"Christophe"},{"family":"Marchand-Adam","given":"Sylvain"},{"family":"Meurice","given":"Jean-Claude"},{"family":"Morel","given":"Hugues"},{"family":"Person-Tacnet","given":"Christine"},{"family":"Leroyer","given":"Christophe"},{"family":"Diot","given":"Patrice"}],"accessed":{"date-parts":[["2021",6,30]]},"issued":{"date-parts":[["2013",12,1]]}}}],"schema":"https://github.com/citation-style-language/schema/raw/master/csl-citation.json"} </w:instrText>
      </w:r>
      <w:r w:rsidR="00C347DF">
        <w:rPr>
          <w:rFonts w:cstheme="minorHAnsi"/>
          <w:sz w:val="24"/>
          <w:szCs w:val="24"/>
        </w:rPr>
        <w:fldChar w:fldCharType="separate"/>
      </w:r>
      <w:r w:rsidR="00C347DF" w:rsidRPr="00C347DF">
        <w:rPr>
          <w:rFonts w:ascii="Calibri" w:hAnsi="Calibri" w:cs="Calibri"/>
          <w:sz w:val="24"/>
        </w:rPr>
        <w:t>[1]</w:t>
      </w:r>
      <w:r w:rsidR="00C347DF">
        <w:rPr>
          <w:rFonts w:cstheme="minorHAnsi"/>
          <w:sz w:val="24"/>
          <w:szCs w:val="24"/>
        </w:rPr>
        <w:fldChar w:fldCharType="end"/>
      </w:r>
      <w:r w:rsidR="00C347DF">
        <w:rPr>
          <w:rFonts w:cstheme="minorHAnsi"/>
          <w:sz w:val="24"/>
          <w:szCs w:val="24"/>
        </w:rPr>
        <w:t>. We looked at t</w:t>
      </w:r>
      <w:r w:rsidR="0005110E">
        <w:rPr>
          <w:rFonts w:cstheme="minorHAnsi"/>
          <w:sz w:val="24"/>
          <w:szCs w:val="24"/>
        </w:rPr>
        <w:t>he</w:t>
      </w:r>
      <w:r w:rsidR="00C347DF">
        <w:rPr>
          <w:rFonts w:cstheme="minorHAnsi"/>
          <w:sz w:val="24"/>
          <w:szCs w:val="24"/>
        </w:rPr>
        <w:t xml:space="preserve"> comorbidities in this study which are:</w:t>
      </w:r>
      <w:r w:rsidR="0078742D">
        <w:rPr>
          <w:rFonts w:cstheme="minorHAnsi"/>
          <w:sz w:val="24"/>
          <w:szCs w:val="24"/>
        </w:rPr>
        <w:t xml:space="preserve"> </w:t>
      </w:r>
      <w:r w:rsidR="00C347DF" w:rsidRPr="00545CE8">
        <w:rPr>
          <w:rFonts w:cstheme="minorHAnsi"/>
          <w:sz w:val="24"/>
          <w:szCs w:val="24"/>
        </w:rPr>
        <w:t xml:space="preserve">Coronary artery </w:t>
      </w:r>
      <w:r w:rsidR="00C347DF" w:rsidRPr="00545CE8">
        <w:rPr>
          <w:rFonts w:cstheme="minorHAnsi"/>
          <w:sz w:val="24"/>
          <w:szCs w:val="24"/>
        </w:rPr>
        <w:lastRenderedPageBreak/>
        <w:t>disease</w:t>
      </w:r>
      <w:r w:rsidR="00B33131">
        <w:rPr>
          <w:rFonts w:cstheme="minorHAnsi"/>
          <w:sz w:val="24"/>
          <w:szCs w:val="24"/>
        </w:rPr>
        <w:t>(CAD)</w:t>
      </w:r>
      <w:r w:rsidR="00C347DF">
        <w:rPr>
          <w:rFonts w:cstheme="minorHAnsi"/>
          <w:sz w:val="24"/>
          <w:szCs w:val="24"/>
        </w:rPr>
        <w:t xml:space="preserve">, </w:t>
      </w:r>
      <w:r w:rsidR="00C347DF" w:rsidRPr="00545CE8">
        <w:rPr>
          <w:rFonts w:cstheme="minorHAnsi"/>
          <w:sz w:val="24"/>
          <w:szCs w:val="24"/>
        </w:rPr>
        <w:t>Hypertension</w:t>
      </w:r>
      <w:r w:rsidR="00B33131">
        <w:rPr>
          <w:rFonts w:cstheme="minorHAnsi"/>
          <w:sz w:val="24"/>
          <w:szCs w:val="24"/>
        </w:rPr>
        <w:t>(HTN)</w:t>
      </w:r>
      <w:r w:rsidR="00C347DF">
        <w:rPr>
          <w:rFonts w:cstheme="minorHAnsi"/>
          <w:sz w:val="24"/>
          <w:szCs w:val="24"/>
        </w:rPr>
        <w:t>,</w:t>
      </w:r>
      <w:r w:rsidR="00C347DF" w:rsidRPr="00545CE8">
        <w:rPr>
          <w:rFonts w:cstheme="minorHAnsi"/>
          <w:sz w:val="24"/>
          <w:szCs w:val="24"/>
        </w:rPr>
        <w:t xml:space="preserve"> Chronic kidney disease</w:t>
      </w:r>
      <w:r w:rsidR="00B33131">
        <w:rPr>
          <w:rFonts w:cstheme="minorHAnsi"/>
          <w:sz w:val="24"/>
          <w:szCs w:val="24"/>
        </w:rPr>
        <w:t>(CKD)</w:t>
      </w:r>
      <w:r w:rsidR="0005110E" w:rsidRPr="00545CE8">
        <w:rPr>
          <w:rFonts w:cstheme="minorHAnsi"/>
          <w:sz w:val="24"/>
          <w:szCs w:val="24"/>
        </w:rPr>
        <w:t>,</w:t>
      </w:r>
      <w:r w:rsidR="00C347DF" w:rsidRPr="00545CE8">
        <w:rPr>
          <w:rFonts w:cstheme="minorHAnsi"/>
          <w:sz w:val="24"/>
          <w:szCs w:val="24"/>
        </w:rPr>
        <w:t xml:space="preserve"> diabetes mellitus</w:t>
      </w:r>
      <w:r w:rsidR="00B33131">
        <w:rPr>
          <w:rFonts w:cstheme="minorHAnsi"/>
          <w:sz w:val="24"/>
          <w:szCs w:val="24"/>
        </w:rPr>
        <w:t>(DM)</w:t>
      </w:r>
      <w:r w:rsidR="00C347DF">
        <w:rPr>
          <w:rFonts w:cstheme="minorHAnsi"/>
          <w:sz w:val="24"/>
          <w:szCs w:val="24"/>
        </w:rPr>
        <w:t xml:space="preserve">. </w:t>
      </w:r>
      <w:r w:rsidR="0078742D">
        <w:rPr>
          <w:rFonts w:cstheme="minorHAnsi"/>
          <w:sz w:val="24"/>
          <w:szCs w:val="24"/>
        </w:rPr>
        <w:t xml:space="preserve">Recent studies </w:t>
      </w:r>
      <w:r w:rsidR="00B33131">
        <w:rPr>
          <w:rFonts w:cstheme="minorHAnsi"/>
          <w:sz w:val="24"/>
          <w:szCs w:val="24"/>
        </w:rPr>
        <w:t>have found that CAD, HTN, CKD, CAD and DM are very common comorbidities in COPD patients</w:t>
      </w:r>
      <w:r w:rsidR="00B33131">
        <w:rPr>
          <w:rFonts w:cstheme="minorHAnsi"/>
          <w:sz w:val="24"/>
          <w:szCs w:val="24"/>
        </w:rPr>
        <w:fldChar w:fldCharType="begin"/>
      </w:r>
      <w:r w:rsidR="00B33131">
        <w:rPr>
          <w:rFonts w:cstheme="minorHAnsi"/>
          <w:sz w:val="24"/>
          <w:szCs w:val="24"/>
        </w:rPr>
        <w:instrText xml:space="preserve"> ADDIN ZOTERO_ITEM CSL_CITATION {"citationID":"kns0OTzp","properties":{"formattedCitation":"[1], [3], [5]","plainCitation":"[1], [3], [5]","noteIndex":0},"citationItems":[{"id":161,"uris":["http://zotero.org/users/4293697/items/B9HMGU52"],"uri":["http://zotero.org/users/4293697/items/B9HMGU52"],"itemData":{"id":161,"type":"article-journal","abstract":"&lt;p&gt;By 2020, chronic obstructive pulmonary disease (COPD) will be the third cause of mortality. Extrapulmonary comorbidities influence the prognosis of patients with COPD. Tobacco smoking is a common risk factor for many comorbidities, including coronary heart disease, heart failure and lung cancer. Comorbidities such as pulmonary artery disease and malnutrition are directly caused by COPD, whereas others, such as systemic venous thromboembolism, anxiety, depression, osteoporosis, obesity, metabolic syndrome, diabetes, sleep disturbance and anaemia, have no evident physiopathological relationship with COPD. The common ground between most of these extrapulmonary manifestations is chronic systemic inflammation.&lt;/p&gt;&lt;p&gt;All of these diseases potentiate the morbidity of COPD, leading to increased hospitalisations and healthcare costs. They can frequently cause death, independently of respiratory failure. Comorbidities make the management of COPD difficult and need to be evaluated and treated adequately.&lt;/p&gt;","container-title":"European Respiratory Review","DOI":"10.1183/09059180.00008612","ISSN":"0905-9180, 1600-0617","issue":"130","language":"en","note":"publisher: European Respiratory Society\nsection: Review\nPMID: 24293462","page":"454-475","source":"err.ersjournals.com","title":"Comorbidities of COPD","URL":"https://err.ersjournals.com/content/22/130/454","volume":"22","author":[{"family":"Cavaillès","given":"Arnaud"},{"family":"Brinchault-Rabin","given":"Graziella"},{"family":"Dixmier","given":"Adrien"},{"family":"Goupil","given":"François"},{"family":"Gut-Gobert","given":"Christophe"},{"family":"Marchand-Adam","given":"Sylvain"},{"family":"Meurice","given":"Jean-Claude"},{"family":"Morel","given":"Hugues"},{"family":"Person-Tacnet","given":"Christine"},{"family":"Leroyer","given":"Christophe"},{"family":"Diot","given":"Patrice"}],"accessed":{"date-parts":[["2021",6,30]]},"issued":{"date-parts":[["2013",12,1]]}},"label":"page"},{"id":108,"uris":["http://zotero.org/users/4293697/items/G47RFJVT"],"uri":["http://zotero.org/users/4293697/items/G47RFJVT"],"itemData":{"id":108,"type":"article-journal","abstract":"Chronic obstructive pulmonary disease (COPD) is a leading cause of morbidity and mortality worldwide. Age and smoking are common risk factors for COPD and other illnesses, often leading COPD patients to demonstrate multiple coexisting comorbidities. COPD exacerbations and comorbidities contribute to the overall severity in individual patients. Clinical trials investigating the treatment of COPD routinely exclude patients with multiple comorbidities or advanced age. Clinical practice guidelines for a specific disease do not usually address comorbidities in their recommendations. However, the management and the medical intervention in COPD patients with comorbidities need a holistic approach that is not clearly established worldwide. This holistic approach should include the specific burden of each comorbidity in the COPD severity classification scale. Further, the pharmacological and nonpharmacological management should also include optimal interventions and risk factor modifications simultaneously for all diseases. All health care specialists in COPD management need to work together with professionals specialized in the management of the other major chronic diseases in order to provide a multidisciplinary approach to COPD patients with multiple diseases. In this review, we focus on the major comorbidities that affect COPD patients. We present an overview of the problems faced, the reasons and risk factors for the most commonly encountered comorbidities, and the burden on health care costs. We also provide a rationale for approaching the therapeutic options of the COPD patient afflicted by comorbidity.","container-title":"International Journal of Chronic Obstructive Pulmonary Disease","DOI":"10.2147/COPD.S54473","ISSN":"1178-2005","journalAbbreviation":"Int J Chron Obstruct Pulmon Dis","language":"eng","note":"PMID: 25609943\nPMCID: PMC4293292","page":"95-109","source":"PubMed","title":"Managing comorbidities in COPD","volume":"10","author":[{"family":"Hillas","given":"Georgios"},{"family":"Perlikos","given":"Fotis"},{"family":"Tsiligianni","given":"Ioanna"},{"family":"Tzanakis","given":"Nikolaos"}],"issued":{"date-parts":[["2015"]]}},"label":"page"},{"id":140,"uris":["http://zotero.org/users/4293697/items/3SXTV5GG"],"uri":["http://zotero.org/users/4293697/items/3SXTV5GG"],"itemData":{"id":140,"type":"webpage","title":"With Type 2 Diabetes and COPD Increasing, Researchers Look for Links","URL":"https://copdnewstoday.com/2019/04/30/type-2-diabetes-copd-increasing-researchers-look-links/","author":[{"family":"Patricia Inachio PhD","given":""}],"accessed":{"date-parts":[["2021",6,29]]},"issued":{"date-parts":[["2019",4,30]]}},"label":"page"}],"schema":"https://github.com/citation-style-language/schema/raw/master/csl-citation.json"} </w:instrText>
      </w:r>
      <w:r w:rsidR="00B33131">
        <w:rPr>
          <w:rFonts w:cstheme="minorHAnsi"/>
          <w:sz w:val="24"/>
          <w:szCs w:val="24"/>
        </w:rPr>
        <w:fldChar w:fldCharType="separate"/>
      </w:r>
      <w:r w:rsidR="00B33131" w:rsidRPr="00B33131">
        <w:rPr>
          <w:rFonts w:ascii="Calibri" w:hAnsi="Calibri" w:cs="Calibri"/>
          <w:sz w:val="24"/>
        </w:rPr>
        <w:t>[1][3][5]</w:t>
      </w:r>
      <w:r w:rsidR="00B33131">
        <w:rPr>
          <w:rFonts w:cstheme="minorHAnsi"/>
          <w:sz w:val="24"/>
          <w:szCs w:val="24"/>
        </w:rPr>
        <w:fldChar w:fldCharType="end"/>
      </w:r>
      <w:r w:rsidR="001D4922">
        <w:rPr>
          <w:rFonts w:cstheme="minorHAnsi"/>
          <w:sz w:val="24"/>
          <w:szCs w:val="24"/>
        </w:rPr>
        <w:fldChar w:fldCharType="begin"/>
      </w:r>
      <w:r w:rsidR="001D4922">
        <w:rPr>
          <w:rFonts w:cstheme="minorHAnsi"/>
          <w:sz w:val="24"/>
          <w:szCs w:val="24"/>
        </w:rPr>
        <w:instrText xml:space="preserve"> ADDIN ZOTERO_ITEM CSL_CITATION {"citationID":"9Tu8HR9L","properties":{"formattedCitation":"[6]","plainCitation":"[6]","noteIndex":0},"citationItems":[{"id":133,"uris":["http://zotero.org/users/4293697/items/B9JC7KFG"],"uri":["http://zotero.org/users/4293697/items/B9JC7KFG"],"itemData":{"id":133,"type":"article-journal","abstract":"The objective of this systematic review was to discuss our current understanding of the complex relationship between chronic obstructive pulmonary disease (COPD) and type-2 diabetes mellitus (T2DM). We performed a systematic search of the literature related to both COPD and diabetes using PubMed. Relevant data connecting both diseases were compiled and discussed. Recent evidence suggests that diabetes can worsen the progression and prognosis of COPD; this may result from the direct effects of hyperglycemia on lung physiology, inflammation or susceptibility to bacterial infection. Conversely, it has also been suggested that COPD increases the risk of developing T2DM as a consequence of inflammatory processes and/or therapeutic side effects related to the use of high-dose corticosteroids. In conclusion, although there is evidence to support a connection between COPD and diabetes, additional research is needed to better understand these relationships and their possible implications.","container-title":"Respiration","DOI":"10.1159/000369863","ISSN":"0025-7931, 1423-0356","issue":"3","journalAbbreviation":"RES","language":"english","note":"publisher: Karger Publishers\nPMID: 25677307","page":"253-264","source":"www.karger.com","title":"Chronic Obstructive Pulmonary Disease and Diabetes Mellitus: A Systematic Review of the Literature","title-short":"Chronic Obstructive Pulmonary Disease and Diabetes Mellitus","URL":"https://www.karger.com/Article/FullText/369863","volume":"89","author":[{"family":"Gläser","given":"Sven"},{"family":"Krüger","given":"Stefan"},{"family":"Merkel","given":"Martin"},{"family":"Bramlage","given":"Peter"},{"family":"Herth","given":"Felix J. F."}],"accessed":{"date-parts":[["2021",6,29]]},"issued":{"date-parts":[["2015"]]}}}],"schema":"https://github.com/citation-style-language/schema/raw/master/csl-citation.json"} </w:instrText>
      </w:r>
      <w:r w:rsidR="001D4922">
        <w:rPr>
          <w:rFonts w:cstheme="minorHAnsi"/>
          <w:sz w:val="24"/>
          <w:szCs w:val="24"/>
        </w:rPr>
        <w:fldChar w:fldCharType="separate"/>
      </w:r>
      <w:r w:rsidR="001D4922" w:rsidRPr="001D4922">
        <w:rPr>
          <w:rFonts w:ascii="Calibri" w:hAnsi="Calibri" w:cs="Calibri"/>
          <w:sz w:val="24"/>
        </w:rPr>
        <w:t>[6]</w:t>
      </w:r>
      <w:r w:rsidR="001D4922">
        <w:rPr>
          <w:rFonts w:cstheme="minorHAnsi"/>
          <w:sz w:val="24"/>
          <w:szCs w:val="24"/>
        </w:rPr>
        <w:fldChar w:fldCharType="end"/>
      </w:r>
      <w:r w:rsidR="001D4922" w:rsidRPr="00246E5C">
        <w:rPr>
          <w:rFonts w:cstheme="minorHAnsi"/>
          <w:sz w:val="24"/>
          <w:szCs w:val="24"/>
        </w:rPr>
        <w:t xml:space="preserve">[12] </w:t>
      </w:r>
      <w:r w:rsidR="004A4E2C" w:rsidRPr="00246E5C">
        <w:rPr>
          <w:rFonts w:cstheme="minorHAnsi"/>
          <w:sz w:val="24"/>
          <w:szCs w:val="24"/>
        </w:rPr>
        <w:t xml:space="preserve"> </w:t>
      </w:r>
      <w:r w:rsidR="00B66008" w:rsidRPr="00246E5C">
        <w:rPr>
          <w:rFonts w:cstheme="minorHAnsi"/>
          <w:sz w:val="24"/>
          <w:szCs w:val="24"/>
        </w:rPr>
        <w:t xml:space="preserve">It is known that </w:t>
      </w:r>
      <w:r w:rsidR="00D245EE">
        <w:rPr>
          <w:rFonts w:cstheme="minorHAnsi"/>
          <w:sz w:val="24"/>
          <w:szCs w:val="24"/>
          <w:shd w:val="clear" w:color="auto" w:fill="FFFFFF"/>
        </w:rPr>
        <w:t>D</w:t>
      </w:r>
      <w:r w:rsidR="00B66008" w:rsidRPr="00246E5C">
        <w:rPr>
          <w:rFonts w:cstheme="minorHAnsi"/>
          <w:sz w:val="24"/>
          <w:szCs w:val="24"/>
          <w:shd w:val="clear" w:color="auto" w:fill="FFFFFF"/>
        </w:rPr>
        <w:t>iabetes affects 2–37 % of patients with COPD</w:t>
      </w:r>
      <w:r w:rsidR="00EE511E">
        <w:rPr>
          <w:rFonts w:cstheme="minorHAnsi"/>
          <w:sz w:val="24"/>
          <w:szCs w:val="24"/>
          <w:shd w:val="clear" w:color="auto" w:fill="FFFFFF"/>
        </w:rPr>
        <w:fldChar w:fldCharType="begin"/>
      </w:r>
      <w:r w:rsidR="001D4922">
        <w:rPr>
          <w:rFonts w:cstheme="minorHAnsi"/>
          <w:sz w:val="24"/>
          <w:szCs w:val="24"/>
          <w:shd w:val="clear" w:color="auto" w:fill="FFFFFF"/>
        </w:rPr>
        <w:instrText xml:space="preserve"> ADDIN ZOTERO_ITEM CSL_CITATION {"citationID":"HJM8LdQI","properties":{"formattedCitation":"[7], [8]","plainCitation":"[7], [8]","noteIndex":0},"citationItems":[{"id":142,"uris":["http://zotero.org/users/4293697/items/MNDUSGGC"],"uri":["http://zotero.org/users/4293697/items/MNDUSGGC"],"itemData":{"id":142,"type":"article-journal","abstract":"OBJECTIVE: Inflammation plays a key role in chronic obstructive pulmonary disease (COPD) and asthma. Increasing evidence points toward a role of inflammation in the pathogenesis of type 2 diabetes. We wanted to determine the relation of COPD and asthma with the development of type 2 diabetes.\nRESEARCH DESIGN AND METHODS: The Nurses' Health Study is a prospective cohort study. From 1988-1996, 103,614 female nurses were asked biennially about a physician diagnosis of emphysema, chronic bronchitis, asthma, and diabetes.\nRESULTS: During 8 years of follow-up, we documented a total of 2,959 new cases of type 2 diabetes. The risk of type 2 diabetes was significantly higher for patients with COPD than those without (multivariate relative risk 1.8, 95% CI 1.1-2.8). By contrast, the risk of type 2 diabetes among asthmatic patients was not increased (1.0, 0.8-1.2). The asthma results remained nonsignificant even when we evaluated diabetes risk by duration of asthma exposure.\nCONCLUSIONS: Our findings suggest that COPD may be a risk factor for developing type 2 diabetes. Differences in the inflammation and cytokine profile between COPD and asthma might explain why COPD, but not asthma, is associated with increased risk of type 2 diabetes.","container-title":"Diabetes Care","DOI":"10.2337/diacare.27.10.2478","ISSN":"0149-5992","issue":"10","journalAbbreviation":"Diabetes Care","language":"eng","note":"PMID: 15451919","page":"2478-2484","source":"PubMed","title":"Chronic obstructive pulmonary disease, asthma, and risk of type 2 diabetes in women","volume":"27","author":[{"family":"Rana","given":"Jamal S."},{"family":"Mittleman","given":"Murray A."},{"family":"Sheikh","given":"Javed"},{"family":"Hu","given":"Frank B."},{"family":"Manson","given":"JoAnn E."},{"family":"Colditz","given":"Graham A."},{"family":"Speizer","given":"Frank E."},{"family":"Barr","given":"R. Graham"},{"family":"Camargo","given":"Carlos A."}],"issued":{"date-parts":[["2004",10]]}}},{"id":137,"uris":["http://zotero.org/users/4293697/items/HKZZVNHY"],"uri":["http://zotero.org/users/4293697/items/HKZZVNHY"],"itemData":{"id":137,"type":"article-journal","abstract":"Diabetes occurs more often in individuals with COPD than in the general population, however there are still many issues that need to be clarified about this association. The exact prevalence of the association between diabetes and COPD varies between studies reported, however it is known that diabetes affects 2–37 % of patients with COPD, underlining the need to better understand the link between these two conditions. In this review, we evaluated the epidemiological aspects of the association between diabetes and COPD analyzing potential common issues in the pathological mechanisms underlying the single disease. The close association suggests the occurrence of similar pathophysiological process that leads to the development of overt disease in the presence of conditions such as systemic inflammation, oxidative stress, hypoxemia or hyperglycemia. Another, but not less important, aspect to consider is that related to the influence of the pharmacological treatment used both for the patient affected by COPD and from that affected by diabetes. It is necessary to understand whether the treatment of COPD affect the clinical course of diabetes, it is also essential to learn whether treatment for diabetes can alter the natural history of COPD.","container-title":"COPD Research and Practice","DOI":"10.1186/s40749-015-0005-y","ISSN":"2054-9040","issue":"1","journalAbbreviation":"COPD Research and Practice","page":"3","source":"BioMed Central","title":"Chronic obstructive pulmonary disease and diabetes","URL":"https://doi.org/10.1186/s40749-015-0005-y","volume":"1","author":[{"family":"Rogliani","given":"Paola"},{"family":"Lucà","given":"Gabriella"},{"family":"Lauro","given":"Davide"}],"accessed":{"date-parts":[["2021",6,29]]},"issued":{"date-parts":[["2015",8,19]]}}}],"schema":"https://github.com/citation-style-language/schema/raw/master/csl-citation.json"} </w:instrText>
      </w:r>
      <w:r w:rsidR="00EE511E">
        <w:rPr>
          <w:rFonts w:cstheme="minorHAnsi"/>
          <w:sz w:val="24"/>
          <w:szCs w:val="24"/>
          <w:shd w:val="clear" w:color="auto" w:fill="FFFFFF"/>
        </w:rPr>
        <w:fldChar w:fldCharType="separate"/>
      </w:r>
      <w:r w:rsidR="001D4922" w:rsidRPr="001D4922">
        <w:rPr>
          <w:rFonts w:ascii="Calibri" w:hAnsi="Calibri" w:cs="Calibri"/>
          <w:sz w:val="24"/>
        </w:rPr>
        <w:t>[7], [8]</w:t>
      </w:r>
      <w:r w:rsidR="00EE511E">
        <w:rPr>
          <w:rFonts w:cstheme="minorHAnsi"/>
          <w:sz w:val="24"/>
          <w:szCs w:val="24"/>
          <w:shd w:val="clear" w:color="auto" w:fill="FFFFFF"/>
        </w:rPr>
        <w:fldChar w:fldCharType="end"/>
      </w:r>
      <w:r w:rsidR="00DE07A6" w:rsidRPr="00246E5C">
        <w:rPr>
          <w:rFonts w:cstheme="minorHAnsi"/>
          <w:sz w:val="24"/>
          <w:szCs w:val="24"/>
          <w:shd w:val="clear" w:color="auto" w:fill="FFFFFF"/>
        </w:rPr>
        <w:t>[13</w:t>
      </w:r>
      <w:r w:rsidR="00B66008" w:rsidRPr="00246E5C">
        <w:rPr>
          <w:rFonts w:cstheme="minorHAnsi"/>
          <w:sz w:val="24"/>
          <w:szCs w:val="24"/>
          <w:shd w:val="clear" w:color="auto" w:fill="FFFFFF"/>
        </w:rPr>
        <w:t xml:space="preserve">] </w:t>
      </w:r>
      <w:r w:rsidR="001D4922">
        <w:rPr>
          <w:rFonts w:cstheme="minorHAnsi"/>
          <w:sz w:val="24"/>
          <w:szCs w:val="24"/>
        </w:rPr>
        <w:t>With that in mind,</w:t>
      </w:r>
      <w:r w:rsidR="002E1C12" w:rsidRPr="00246E5C">
        <w:rPr>
          <w:rFonts w:cstheme="minorHAnsi"/>
          <w:sz w:val="24"/>
          <w:szCs w:val="24"/>
        </w:rPr>
        <w:t xml:space="preserve"> </w:t>
      </w:r>
      <w:r w:rsidR="00B66008" w:rsidRPr="00246E5C">
        <w:rPr>
          <w:rFonts w:cstheme="minorHAnsi"/>
          <w:sz w:val="24"/>
          <w:szCs w:val="24"/>
        </w:rPr>
        <w:t>researchers</w:t>
      </w:r>
      <w:r w:rsidR="002E1C12" w:rsidRPr="00246E5C">
        <w:rPr>
          <w:rFonts w:cstheme="minorHAnsi"/>
          <w:sz w:val="24"/>
          <w:szCs w:val="24"/>
        </w:rPr>
        <w:t xml:space="preserve"> have strongly advised clinicians t</w:t>
      </w:r>
      <w:r w:rsidR="00D245EE">
        <w:rPr>
          <w:rFonts w:cstheme="minorHAnsi"/>
          <w:sz w:val="24"/>
          <w:szCs w:val="24"/>
        </w:rPr>
        <w:t xml:space="preserve">o screen patients for COPD and </w:t>
      </w:r>
      <w:r w:rsidR="00B33131">
        <w:rPr>
          <w:rFonts w:cstheme="minorHAnsi"/>
          <w:sz w:val="24"/>
          <w:szCs w:val="24"/>
        </w:rPr>
        <w:t>the other comorbidities</w:t>
      </w:r>
      <w:r w:rsidR="00B33131" w:rsidRPr="00246E5C">
        <w:rPr>
          <w:rFonts w:cstheme="minorHAnsi"/>
          <w:sz w:val="24"/>
          <w:szCs w:val="24"/>
        </w:rPr>
        <w:t xml:space="preserve"> </w:t>
      </w:r>
      <w:r w:rsidR="002E1C12" w:rsidRPr="00246E5C">
        <w:rPr>
          <w:rFonts w:cstheme="minorHAnsi"/>
          <w:sz w:val="24"/>
          <w:szCs w:val="24"/>
        </w:rPr>
        <w:t xml:space="preserve">together in order to improve patient </w:t>
      </w:r>
      <w:r w:rsidR="00B66008" w:rsidRPr="00246E5C">
        <w:rPr>
          <w:rFonts w:cstheme="minorHAnsi"/>
          <w:sz w:val="24"/>
          <w:szCs w:val="24"/>
        </w:rPr>
        <w:t>care</w:t>
      </w:r>
      <w:r w:rsidR="00EE511E">
        <w:rPr>
          <w:rFonts w:cstheme="minorHAnsi"/>
          <w:sz w:val="24"/>
          <w:szCs w:val="24"/>
        </w:rPr>
        <w:fldChar w:fldCharType="begin"/>
      </w:r>
      <w:r w:rsidR="00B33131">
        <w:rPr>
          <w:rFonts w:cstheme="minorHAnsi"/>
          <w:sz w:val="24"/>
          <w:szCs w:val="24"/>
        </w:rPr>
        <w:instrText xml:space="preserve"> ADDIN ZOTERO_ITEM CSL_CITATION {"citationID":"iRZtvTyL","properties":{"formattedCitation":"[5]","plainCitation":"[5]","noteIndex":0},"citationItems":[{"id":140,"uris":["http://zotero.org/users/4293697/items/3SXTV5GG"],"uri":["http://zotero.org/users/4293697/items/3SXTV5GG"],"itemData":{"id":140,"type":"webpage","title":"With Type 2 Diabetes and COPD Increasing, Researchers Look for Links","URL":"https://copdnewstoday.com/2019/04/30/type-2-diabetes-copd-increasing-researchers-look-links/","author":[{"family":"Patricia Inachio PhD","given":""}],"accessed":{"date-parts":[["2021",6,29]]},"issued":{"date-parts":[["2019",4,30]]}}}],"schema":"https://github.com/citation-style-language/schema/raw/master/csl-citation.json"} </w:instrText>
      </w:r>
      <w:r w:rsidR="00EE511E">
        <w:rPr>
          <w:rFonts w:cstheme="minorHAnsi"/>
          <w:sz w:val="24"/>
          <w:szCs w:val="24"/>
        </w:rPr>
        <w:fldChar w:fldCharType="separate"/>
      </w:r>
      <w:r w:rsidR="00B33131" w:rsidRPr="00B33131">
        <w:rPr>
          <w:rFonts w:ascii="Calibri" w:hAnsi="Calibri" w:cs="Calibri"/>
          <w:sz w:val="24"/>
        </w:rPr>
        <w:t>[5]</w:t>
      </w:r>
      <w:r w:rsidR="00EE511E">
        <w:rPr>
          <w:rFonts w:cstheme="minorHAnsi"/>
          <w:sz w:val="24"/>
          <w:szCs w:val="24"/>
        </w:rPr>
        <w:fldChar w:fldCharType="end"/>
      </w:r>
      <w:r w:rsidR="00B66008" w:rsidRPr="00246E5C">
        <w:rPr>
          <w:rFonts w:cstheme="minorHAnsi"/>
          <w:sz w:val="24"/>
          <w:szCs w:val="24"/>
        </w:rPr>
        <w:t xml:space="preserve"> [</w:t>
      </w:r>
      <w:r w:rsidR="002E1C12" w:rsidRPr="00246E5C">
        <w:rPr>
          <w:rFonts w:cstheme="minorHAnsi"/>
          <w:sz w:val="24"/>
          <w:szCs w:val="24"/>
        </w:rPr>
        <w:t>1]</w:t>
      </w:r>
      <w:r w:rsidR="005D61FA">
        <w:rPr>
          <w:rFonts w:cstheme="minorHAnsi"/>
          <w:sz w:val="24"/>
          <w:szCs w:val="24"/>
        </w:rPr>
        <w:t xml:space="preserve">. </w:t>
      </w:r>
      <w:r w:rsidR="001D4922">
        <w:rPr>
          <w:rFonts w:cstheme="minorHAnsi"/>
          <w:sz w:val="24"/>
          <w:szCs w:val="24"/>
        </w:rPr>
        <w:t xml:space="preserve">In their study </w:t>
      </w:r>
      <w:r w:rsidR="001D4922">
        <w:rPr>
          <w:rFonts w:cstheme="minorHAnsi"/>
          <w:sz w:val="24"/>
          <w:szCs w:val="24"/>
        </w:rPr>
        <w:fldChar w:fldCharType="begin"/>
      </w:r>
      <w:r w:rsidR="001D4922">
        <w:rPr>
          <w:rFonts w:cstheme="minorHAnsi"/>
          <w:sz w:val="24"/>
          <w:szCs w:val="24"/>
        </w:rPr>
        <w:instrText xml:space="preserve"> ADDIN ZOTERO_ITEM CSL_CITATION {"citationID":"gwMjNRtD","properties":{"formattedCitation":"[9]","plainCitation":"[9]","noteIndex":0},"citationItems":[{"id":114,"uris":["http://zotero.org/users/4293697/items/B75CZQXR"],"uri":["http://zotero.org/users/4293697/items/B75CZQXR"],"itemData":{"id":114,"type":"article-journal","abstract":"Background and objective\nAmong patients with chronic obstructive pulmonary disease (COPD), diabetes mellitus (DM) is a common comorbidity and is probably associated with increased systemic inflammation and worse prognosis. Metformin, with its pleiotropic anti-inflammatory and antioxidant actions, may offer theoretical benefits in COPD patients with DM. Thus, this study aimed to investigate the effects of DM and metformin use on mortality in the clinical trajectory of COPD.\n\nMethods\nThis was a retrospective cohort study comprising patients with spirometry-confirmed COPD and an age of ≥40 years from 2008 to 2014. The primary outcome of interest was all-cause mortality. We evaluated the effects of DM on mortality through the clinical course of COPD and we also assessed the impact of metformin use on survival of the COPD population.\n\nResults\nAmong 4231 COPD patients, 556 (13%) had DM, and these patients had 1.62 times higher hazards of 2-year mortality than those without DM (95% confidence interval [CI], 1.15–2.28) after adjusting for age, gender, COPD stage, comorbidities and prior COPD hospitalization. Over a 2-year period, metformin users had a significantly lower risk of death (hazard ratio, 0.46; 95% CI, 0.23–0.92) compared with non-metformin users in patients with coexistent COPD and DM. Moreover, metformin users had similar survival to COPD patients without DM.\n\nConclusions\nThis study shows that DM is associated with an increased risk of death in COPD patients and metformin use seems to mitigate the hazard. Our findings suggest a potential role of metformin in the management of DM in COPD.\n\nElectronic supplementary material\nThe online version of this article (10.1186/s12931-019-1035-9) contains supplementary material, which is available to authorized users.","container-title":"Respiratory Research","DOI":"10.1186/s12931-019-1035-9","journalAbbreviation":"Respiratory Research","source":"ResearchGate","title":"Metformin use mitigates the adverse prognostic effect of diabetes mellitus in chronic obstructive pulmonary disease","volume":"20","author":[{"family":"Ho","given":"Te-Wei"},{"family":"Huang","given":"Chun-Ta"},{"family":"Tsai","given":"Yi-Ju"},{"family":"Lien","given":"Angela Shin-Yu"},{"family":"Lai","given":"Feipei"},{"family":"Yu","given":"Chong-Jen"}],"issued":{"date-parts":[["2019",4,5]]}}}],"schema":"https://github.com/citation-style-language/schema/raw/master/csl-citation.json"} </w:instrText>
      </w:r>
      <w:r w:rsidR="001D4922">
        <w:rPr>
          <w:rFonts w:cstheme="minorHAnsi"/>
          <w:sz w:val="24"/>
          <w:szCs w:val="24"/>
        </w:rPr>
        <w:fldChar w:fldCharType="separate"/>
      </w:r>
      <w:r w:rsidR="001D4922" w:rsidRPr="001D4922">
        <w:rPr>
          <w:rFonts w:ascii="Calibri" w:hAnsi="Calibri" w:cs="Calibri"/>
          <w:sz w:val="24"/>
        </w:rPr>
        <w:t>[9]</w:t>
      </w:r>
      <w:r w:rsidR="001D4922">
        <w:rPr>
          <w:rFonts w:cstheme="minorHAnsi"/>
          <w:sz w:val="24"/>
          <w:szCs w:val="24"/>
        </w:rPr>
        <w:fldChar w:fldCharType="end"/>
      </w:r>
      <w:r w:rsidR="001D4922">
        <w:rPr>
          <w:rFonts w:cstheme="minorHAnsi"/>
          <w:sz w:val="24"/>
          <w:szCs w:val="24"/>
        </w:rPr>
        <w:t xml:space="preserve"> </w:t>
      </w:r>
      <w:r w:rsidR="002B00C2" w:rsidRPr="00246E5C">
        <w:rPr>
          <w:rFonts w:cstheme="minorHAnsi"/>
          <w:sz w:val="24"/>
          <w:szCs w:val="24"/>
        </w:rPr>
        <w:t xml:space="preserve">found that </w:t>
      </w:r>
      <w:r w:rsidR="00D245EE">
        <w:rPr>
          <w:rFonts w:cstheme="minorHAnsi"/>
          <w:sz w:val="24"/>
          <w:szCs w:val="24"/>
          <w:shd w:val="clear" w:color="auto" w:fill="FFFFFF"/>
        </w:rPr>
        <w:t>patients with both COPD and D</w:t>
      </w:r>
      <w:r w:rsidR="002B00C2" w:rsidRPr="00246E5C">
        <w:rPr>
          <w:rFonts w:cstheme="minorHAnsi"/>
          <w:sz w:val="24"/>
          <w:szCs w:val="24"/>
          <w:shd w:val="clear" w:color="auto" w:fill="FFFFFF"/>
        </w:rPr>
        <w:t xml:space="preserve">iabetes had 1.62 times higher risk of 2-year mortality </w:t>
      </w:r>
      <w:r w:rsidR="00483DC5">
        <w:rPr>
          <w:rFonts w:cstheme="minorHAnsi"/>
          <w:sz w:val="24"/>
          <w:szCs w:val="24"/>
          <w:shd w:val="clear" w:color="auto" w:fill="FFFFFF"/>
        </w:rPr>
        <w:t xml:space="preserve">than </w:t>
      </w:r>
      <w:r w:rsidR="001D113B" w:rsidRPr="00246E5C">
        <w:rPr>
          <w:rFonts w:cstheme="minorHAnsi"/>
          <w:sz w:val="24"/>
          <w:szCs w:val="24"/>
          <w:shd w:val="clear" w:color="auto" w:fill="FFFFFF"/>
        </w:rPr>
        <w:t>those</w:t>
      </w:r>
      <w:r w:rsidR="002B00C2" w:rsidRPr="00246E5C">
        <w:rPr>
          <w:rFonts w:cstheme="minorHAnsi"/>
          <w:sz w:val="24"/>
          <w:szCs w:val="24"/>
          <w:shd w:val="clear" w:color="auto" w:fill="FFFFFF"/>
        </w:rPr>
        <w:t xml:space="preserve"> with just </w:t>
      </w:r>
      <w:r w:rsidR="00B66008" w:rsidRPr="00246E5C">
        <w:rPr>
          <w:rFonts w:cstheme="minorHAnsi"/>
          <w:sz w:val="24"/>
          <w:szCs w:val="24"/>
          <w:shd w:val="clear" w:color="auto" w:fill="FFFFFF"/>
        </w:rPr>
        <w:t>COPD</w:t>
      </w:r>
      <w:r w:rsidR="002B00C2" w:rsidRPr="00246E5C">
        <w:rPr>
          <w:rFonts w:cstheme="minorHAnsi"/>
          <w:sz w:val="24"/>
          <w:szCs w:val="24"/>
          <w:shd w:val="clear" w:color="auto" w:fill="FFFFFF"/>
        </w:rPr>
        <w:t>.</w:t>
      </w:r>
      <w:r w:rsidR="00246E5C" w:rsidRPr="00246E5C">
        <w:rPr>
          <w:rFonts w:cstheme="minorHAnsi"/>
          <w:sz w:val="24"/>
          <w:szCs w:val="24"/>
          <w:shd w:val="clear" w:color="auto" w:fill="FFFFFF"/>
        </w:rPr>
        <w:t xml:space="preserve"> Understanding the relationship between COPD and other comorbidities is of outmost importance in order to reduce the mortality rate among patients diagnosed with COPD.</w:t>
      </w:r>
    </w:p>
    <w:p w14:paraId="375E7C33" w14:textId="3719E7FC" w:rsidR="0060144F" w:rsidRPr="005D61FA" w:rsidRDefault="003F2075" w:rsidP="00FB1F1A">
      <w:pPr>
        <w:autoSpaceDE w:val="0"/>
        <w:autoSpaceDN w:val="0"/>
        <w:adjustRightInd w:val="0"/>
        <w:spacing w:line="240" w:lineRule="auto"/>
        <w:jc w:val="both"/>
        <w:rPr>
          <w:rFonts w:cstheme="minorHAnsi"/>
          <w:color w:val="000000"/>
          <w:sz w:val="24"/>
          <w:szCs w:val="24"/>
        </w:rPr>
      </w:pPr>
      <w:r w:rsidRPr="005D61FA">
        <w:rPr>
          <w:rFonts w:cstheme="minorHAnsi"/>
          <w:color w:val="202020"/>
          <w:sz w:val="24"/>
          <w:szCs w:val="24"/>
          <w:shd w:val="clear" w:color="auto" w:fill="FFFFFF"/>
        </w:rPr>
        <w:t xml:space="preserve">Machine learning has been commonly used to predict disease risk, and mortality. It is important to </w:t>
      </w:r>
      <w:r w:rsidR="00246E5C" w:rsidRPr="005D61FA">
        <w:rPr>
          <w:rFonts w:cstheme="minorHAnsi"/>
          <w:color w:val="202020"/>
          <w:sz w:val="24"/>
          <w:szCs w:val="24"/>
          <w:shd w:val="clear" w:color="auto" w:fill="FFFFFF"/>
        </w:rPr>
        <w:t xml:space="preserve">predict </w:t>
      </w:r>
      <w:r w:rsidRPr="005D61FA">
        <w:rPr>
          <w:rFonts w:cstheme="minorHAnsi"/>
          <w:color w:val="202020"/>
          <w:sz w:val="24"/>
          <w:szCs w:val="24"/>
          <w:shd w:val="clear" w:color="auto" w:fill="FFFFFF"/>
        </w:rPr>
        <w:t>mortality</w:t>
      </w:r>
      <w:r w:rsidR="00246E5C" w:rsidRPr="005D61FA">
        <w:rPr>
          <w:rFonts w:cstheme="minorHAnsi"/>
          <w:color w:val="202020"/>
          <w:sz w:val="24"/>
          <w:szCs w:val="24"/>
          <w:shd w:val="clear" w:color="auto" w:fill="FFFFFF"/>
        </w:rPr>
        <w:t xml:space="preserve"> in good time</w:t>
      </w:r>
      <w:r w:rsidRPr="005D61FA">
        <w:rPr>
          <w:rFonts w:cstheme="minorHAnsi"/>
          <w:color w:val="202020"/>
          <w:sz w:val="24"/>
          <w:szCs w:val="24"/>
          <w:shd w:val="clear" w:color="auto" w:fill="FFFFFF"/>
        </w:rPr>
        <w:t xml:space="preserve"> which helps health care providers to take necessary steps </w:t>
      </w:r>
      <w:r w:rsidR="00246E5C" w:rsidRPr="005D61FA">
        <w:rPr>
          <w:rFonts w:cstheme="minorHAnsi"/>
          <w:color w:val="202020"/>
          <w:sz w:val="24"/>
          <w:szCs w:val="24"/>
          <w:shd w:val="clear" w:color="auto" w:fill="FFFFFF"/>
        </w:rPr>
        <w:t>to intervene in efforts to save lives.</w:t>
      </w:r>
      <w:r w:rsidRPr="005D61FA">
        <w:rPr>
          <w:rFonts w:cstheme="minorHAnsi"/>
          <w:color w:val="202020"/>
          <w:sz w:val="24"/>
          <w:szCs w:val="24"/>
          <w:shd w:val="clear" w:color="auto" w:fill="FFFFFF"/>
        </w:rPr>
        <w:t xml:space="preserve"> </w:t>
      </w:r>
      <w:r w:rsidR="00246E5C" w:rsidRPr="005D61FA">
        <w:rPr>
          <w:rFonts w:cstheme="minorHAnsi"/>
          <w:color w:val="202020"/>
          <w:sz w:val="24"/>
          <w:szCs w:val="24"/>
          <w:shd w:val="clear" w:color="auto" w:fill="FFFFFF"/>
        </w:rPr>
        <w:t xml:space="preserve">Some studies have developed prediction models for COPD </w:t>
      </w:r>
      <w:r w:rsidR="00B33131">
        <w:rPr>
          <w:rFonts w:cstheme="minorHAnsi"/>
          <w:color w:val="202020"/>
          <w:sz w:val="24"/>
          <w:szCs w:val="24"/>
          <w:shd w:val="clear" w:color="auto" w:fill="FFFFFF"/>
        </w:rPr>
        <w:t>in</w:t>
      </w:r>
      <w:r w:rsidR="00246E5C" w:rsidRPr="005D61FA">
        <w:rPr>
          <w:rFonts w:cstheme="minorHAnsi"/>
          <w:color w:val="202020"/>
          <w:sz w:val="24"/>
          <w:szCs w:val="24"/>
          <w:shd w:val="clear" w:color="auto" w:fill="FFFFFF"/>
        </w:rPr>
        <w:t xml:space="preserve"> different time period after COPD diagnosis for example</w:t>
      </w:r>
      <w:r w:rsidR="005D61FA" w:rsidRPr="005D61FA">
        <w:rPr>
          <w:rFonts w:cstheme="minorHAnsi"/>
          <w:color w:val="202020"/>
          <w:sz w:val="24"/>
          <w:szCs w:val="24"/>
          <w:shd w:val="clear" w:color="auto" w:fill="FFFFFF"/>
        </w:rPr>
        <w:fldChar w:fldCharType="begin"/>
      </w:r>
      <w:r w:rsidR="00256BA8">
        <w:rPr>
          <w:rFonts w:cstheme="minorHAnsi"/>
          <w:color w:val="202020"/>
          <w:sz w:val="24"/>
          <w:szCs w:val="24"/>
          <w:shd w:val="clear" w:color="auto" w:fill="FFFFFF"/>
        </w:rPr>
        <w:instrText xml:space="preserve"> ADDIN ZOTERO_ITEM CSL_CITATION {"citationID":"TcWgAqmD","properties":{"formattedCitation":"[10]","plainCitation":"[10]","noteIndex":0},"citationItems":[{"id":97,"uris":["http://zotero.org/users/4293697/items/5RIM59TV"],"uri":["http://zotero.org/users/4293697/items/5RIM59TV"],"itemData":{"id":97,"type":"article-journal","abstract":"Accurate prognosis information after a diagnosis of chronic obstructive pulmonary disease (COPD) would facilitate earlier and better informed decisions about the use of prevention strategies and advanced care plans. We therefore aimed to develop and validate an accurate prognosis model for incident COPD cases using only information present in general practitioner (GP) records at the point of diagnosis. Incident COPD patients between 2004–2012 over the age of 35 were studied using records from 396 general practices in England. We developed a model to predict all-cause five-year mortality at the point of COPD diagnosis, using 47,964 English patients. Our model uses age, gender, smoking status, body mass index, forced expiratory volume in 1-second (FEV1) % predicted and 16 co-morbidities (the same number as the Charlson Co-morbidity Index). The performance of our chosen model was validated in all countries of the UK (N = 48,304). Our model performed well, and performed consistently in validation data. The validation area under the curves in each country varied between 0.783–0.809 and the calibration slopes between 0.911–1.04. Our model performed better in this context than models based on the Charlson Co-morbidity Index or Cambridge Multimorbidity Score. We have developed and validated a model that outperforms general multimorbidity scores at predicting five-year mortality after COPD diagnosis. Our model includes only data routinely collected before COPD diagnosis, allowing it to be readily translated into clinical practice, and has been made available through an online risk calculator (https://skiddle.shinyapps.io/incidentcopdsurvival/).","container-title":"PLOS ONE","DOI":"10.1371/journal.pone.0236011","ISSN":"1932-6203","issue":"7","journalAbbreviation":"PLOS ONE","language":"en","note":"publisher: Public Library of Science","page":"e0236011","source":"PLoS Journals","title":"Prediction of five-year mortality after COPD diagnosis using primary care records","URL":"https://journals.plos.org/plosone/article?id=10.1371/journal.pone.0236011","volume":"15","author":[{"family":"Kiddle","given":"Steven J."},{"family":"Whittaker","given":"Hannah R."},{"family":"Seaman","given":"Shaun R."},{"family":"Quint","given":"Jennifer K."}],"accessed":{"date-parts":[["2021",6,28]]},"issued":{"date-parts":[["2020",7,21]]}}}],"schema":"https://github.com/citation-style-language/schema/raw/master/csl-citation.json"} </w:instrText>
      </w:r>
      <w:r w:rsidR="005D61FA" w:rsidRPr="005D61FA">
        <w:rPr>
          <w:rFonts w:cstheme="minorHAnsi"/>
          <w:color w:val="202020"/>
          <w:sz w:val="24"/>
          <w:szCs w:val="24"/>
          <w:shd w:val="clear" w:color="auto" w:fill="FFFFFF"/>
        </w:rPr>
        <w:fldChar w:fldCharType="separate"/>
      </w:r>
      <w:r w:rsidR="00256BA8" w:rsidRPr="00256BA8">
        <w:rPr>
          <w:rFonts w:ascii="Calibri" w:hAnsi="Calibri" w:cs="Calibri"/>
          <w:sz w:val="24"/>
        </w:rPr>
        <w:t>[10]</w:t>
      </w:r>
      <w:r w:rsidR="005D61FA" w:rsidRPr="005D61FA">
        <w:rPr>
          <w:rFonts w:cstheme="minorHAnsi"/>
          <w:color w:val="202020"/>
          <w:sz w:val="24"/>
          <w:szCs w:val="24"/>
          <w:shd w:val="clear" w:color="auto" w:fill="FFFFFF"/>
        </w:rPr>
        <w:fldChar w:fldCharType="end"/>
      </w:r>
      <w:r w:rsidR="00246E5C" w:rsidRPr="005D61FA">
        <w:rPr>
          <w:rFonts w:cstheme="minorHAnsi"/>
          <w:color w:val="202020"/>
          <w:sz w:val="24"/>
          <w:szCs w:val="24"/>
          <w:shd w:val="clear" w:color="auto" w:fill="FFFFFF"/>
        </w:rPr>
        <w:t xml:space="preserve"> [14] developed a model to predict mortality after 5 years of COPD diagnosis. </w:t>
      </w:r>
      <w:r w:rsidR="00B33131">
        <w:rPr>
          <w:rFonts w:cstheme="minorHAnsi"/>
          <w:color w:val="202020"/>
          <w:sz w:val="24"/>
          <w:szCs w:val="24"/>
          <w:shd w:val="clear" w:color="auto" w:fill="FFFFFF"/>
        </w:rPr>
        <w:t xml:space="preserve">There are several </w:t>
      </w:r>
      <w:r w:rsidR="00F13E36">
        <w:rPr>
          <w:rFonts w:cstheme="minorHAnsi"/>
          <w:color w:val="202020"/>
          <w:sz w:val="24"/>
          <w:szCs w:val="24"/>
          <w:shd w:val="clear" w:color="auto" w:fill="FFFFFF"/>
        </w:rPr>
        <w:t>algorithms</w:t>
      </w:r>
      <w:r w:rsidR="00B33131">
        <w:rPr>
          <w:rFonts w:cstheme="minorHAnsi"/>
          <w:color w:val="202020"/>
          <w:sz w:val="24"/>
          <w:szCs w:val="24"/>
          <w:shd w:val="clear" w:color="auto" w:fill="FFFFFF"/>
        </w:rPr>
        <w:t xml:space="preserve"> that can be used to achieve this task of predicting mortality for </w:t>
      </w:r>
      <w:r w:rsidR="00F13E36">
        <w:rPr>
          <w:rFonts w:cstheme="minorHAnsi"/>
          <w:color w:val="202020"/>
          <w:sz w:val="24"/>
          <w:szCs w:val="24"/>
          <w:shd w:val="clear" w:color="auto" w:fill="FFFFFF"/>
        </w:rPr>
        <w:t>different</w:t>
      </w:r>
      <w:r w:rsidR="00B33131">
        <w:rPr>
          <w:rFonts w:cstheme="minorHAnsi"/>
          <w:color w:val="202020"/>
          <w:sz w:val="24"/>
          <w:szCs w:val="24"/>
          <w:shd w:val="clear" w:color="auto" w:fill="FFFFFF"/>
        </w:rPr>
        <w:t xml:space="preserve"> diseases. </w:t>
      </w:r>
      <w:r w:rsidR="00A6241B" w:rsidRPr="005D61FA">
        <w:rPr>
          <w:rFonts w:cstheme="minorHAnsi"/>
          <w:color w:val="000000"/>
          <w:sz w:val="24"/>
          <w:szCs w:val="24"/>
        </w:rPr>
        <w:t>In this paper, we</w:t>
      </w:r>
      <w:r w:rsidR="00157AB2" w:rsidRPr="005D61FA">
        <w:rPr>
          <w:rFonts w:cstheme="minorHAnsi"/>
          <w:color w:val="000000"/>
          <w:sz w:val="24"/>
          <w:szCs w:val="24"/>
        </w:rPr>
        <w:t xml:space="preserve"> use </w:t>
      </w:r>
      <w:proofErr w:type="spellStart"/>
      <w:r w:rsidR="00157AB2" w:rsidRPr="005D61FA">
        <w:rPr>
          <w:rFonts w:cstheme="minorHAnsi"/>
          <w:color w:val="000000"/>
          <w:sz w:val="24"/>
          <w:szCs w:val="24"/>
        </w:rPr>
        <w:t>XGBoost</w:t>
      </w:r>
      <w:proofErr w:type="spellEnd"/>
      <w:r w:rsidR="00157AB2" w:rsidRPr="005D61FA">
        <w:rPr>
          <w:rFonts w:cstheme="minorHAnsi"/>
          <w:color w:val="000000"/>
          <w:sz w:val="24"/>
          <w:szCs w:val="24"/>
        </w:rPr>
        <w:t xml:space="preserve"> to </w:t>
      </w:r>
      <w:r w:rsidR="00ED7CF7" w:rsidRPr="005D61FA">
        <w:rPr>
          <w:rFonts w:cstheme="minorHAnsi"/>
          <w:color w:val="000000"/>
          <w:sz w:val="24"/>
          <w:szCs w:val="24"/>
        </w:rPr>
        <w:t>develop</w:t>
      </w:r>
      <w:r w:rsidR="00157AB2" w:rsidRPr="005D61FA">
        <w:rPr>
          <w:rFonts w:cstheme="minorHAnsi"/>
          <w:color w:val="000000"/>
          <w:sz w:val="24"/>
          <w:szCs w:val="24"/>
        </w:rPr>
        <w:t xml:space="preserve"> a predictive </w:t>
      </w:r>
      <w:r w:rsidR="00466D7F" w:rsidRPr="005D61FA">
        <w:rPr>
          <w:rFonts w:cstheme="minorHAnsi"/>
          <w:color w:val="000000"/>
          <w:sz w:val="24"/>
          <w:szCs w:val="24"/>
        </w:rPr>
        <w:t xml:space="preserve">28-day </w:t>
      </w:r>
      <w:r w:rsidR="00157AB2" w:rsidRPr="005D61FA">
        <w:rPr>
          <w:rFonts w:cstheme="minorHAnsi"/>
          <w:color w:val="000000"/>
          <w:sz w:val="24"/>
          <w:szCs w:val="24"/>
        </w:rPr>
        <w:t>mortality model for</w:t>
      </w:r>
      <w:r w:rsidR="00A6241B" w:rsidRPr="005D61FA">
        <w:rPr>
          <w:rFonts w:cstheme="minorHAnsi"/>
          <w:color w:val="000000"/>
          <w:sz w:val="24"/>
          <w:szCs w:val="24"/>
        </w:rPr>
        <w:t xml:space="preserve"> </w:t>
      </w:r>
      <w:r w:rsidR="00466D7F" w:rsidRPr="005D61FA">
        <w:rPr>
          <w:rFonts w:cstheme="minorHAnsi"/>
          <w:color w:val="000000"/>
          <w:sz w:val="24"/>
          <w:szCs w:val="24"/>
        </w:rPr>
        <w:t>COPD</w:t>
      </w:r>
      <w:r w:rsidR="00157AB2" w:rsidRPr="005D61FA">
        <w:rPr>
          <w:rFonts w:cstheme="minorHAnsi"/>
          <w:color w:val="000000"/>
          <w:sz w:val="24"/>
          <w:szCs w:val="24"/>
        </w:rPr>
        <w:t xml:space="preserve"> patients in the ICU, and to use the publicly available database </w:t>
      </w:r>
      <w:r w:rsidR="00466D7F" w:rsidRPr="005D61FA">
        <w:rPr>
          <w:rFonts w:cstheme="minorHAnsi"/>
          <w:color w:val="000000"/>
          <w:sz w:val="24"/>
          <w:szCs w:val="24"/>
        </w:rPr>
        <w:t xml:space="preserve">MIMICIII </w:t>
      </w:r>
      <w:r w:rsidR="00ED7CF7" w:rsidRPr="005D61FA">
        <w:rPr>
          <w:rFonts w:cstheme="minorHAnsi"/>
          <w:color w:val="222222"/>
          <w:sz w:val="24"/>
          <w:szCs w:val="24"/>
          <w:shd w:val="clear" w:color="auto" w:fill="FFFFFF"/>
        </w:rPr>
        <w:t xml:space="preserve">(‘Medical Information Mart for Intensive Care’) </w:t>
      </w:r>
      <w:r w:rsidR="005D61FA" w:rsidRPr="005D61FA">
        <w:rPr>
          <w:rFonts w:cstheme="minorHAnsi"/>
          <w:color w:val="222222"/>
          <w:sz w:val="24"/>
          <w:szCs w:val="24"/>
          <w:shd w:val="clear" w:color="auto" w:fill="FFFFFF"/>
        </w:rPr>
        <w:fldChar w:fldCharType="begin"/>
      </w:r>
      <w:r w:rsidR="00256BA8">
        <w:rPr>
          <w:rFonts w:cstheme="minorHAnsi"/>
          <w:color w:val="222222"/>
          <w:sz w:val="24"/>
          <w:szCs w:val="24"/>
          <w:shd w:val="clear" w:color="auto" w:fill="FFFFFF"/>
        </w:rPr>
        <w:instrText xml:space="preserve"> ADDIN ZOTERO_ITEM CSL_CITATION {"citationID":"xcahHaSt","properties":{"formattedCitation":"[11]","plainCitation":"[11]","noteIndex":0},"citationItems":[{"id":103,"uris":["http://zotero.org/users/4293697/items/NABC6YYR"],"uri":["http://zotero.org/users/4293697/items/NABC6YYR"],"itemData":{"id":103,"type":"article-journal","abstract":"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coursework.","container-title":"Scientific Data","DOI":"10.1038/sdata.2016.35","ISSN":"2052-4463","issue":"1","journalAbbreviation":"Sci Data","language":"en","note":"Bandiera_abtest: a\nCg_type: Nature Research Journals\nnumber: 1\nPrimary_atype: Research\npublisher: Nature Publishing Group\nSubject_term: Diagnosis;Health care;Medical research;Outcomes research;Prognosis\nSubject_term_id: diagnosis;health-care;medical-research;outcomes-research;prognosis","page":"160035","source":"www.nature.com","title":"MIMIC-III, a freely accessible critical care database","URL":"https://www.nature.com/articles/sdata201635","volume":"3","author":[{"family":"Johnson","given":"Alistair E. W."},{"family":"Pollard","given":"Tom J."},{"family":"Shen","given":"Lu"},{"family":"Lehman","given":"Li-wei H."},{"family":"Feng","given":"Mengling"},{"family":"Ghassemi","given":"Mohammad"},{"family":"Moody","given":"Benjamin"},{"family":"Szolovits","given":"Peter"},{"family":"Anthony Celi","given":"Leo"},{"family":"Mark","given":"Roger G."}],"accessed":{"date-parts":[["2021",6,28]]},"issued":{"date-parts":[["2016",5,24]]}}}],"schema":"https://github.com/citation-style-language/schema/raw/master/csl-citation.json"} </w:instrText>
      </w:r>
      <w:r w:rsidR="005D61FA" w:rsidRPr="005D61FA">
        <w:rPr>
          <w:rFonts w:cstheme="minorHAnsi"/>
          <w:color w:val="222222"/>
          <w:sz w:val="24"/>
          <w:szCs w:val="24"/>
          <w:shd w:val="clear" w:color="auto" w:fill="FFFFFF"/>
        </w:rPr>
        <w:fldChar w:fldCharType="separate"/>
      </w:r>
      <w:r w:rsidR="00256BA8" w:rsidRPr="00256BA8">
        <w:rPr>
          <w:rFonts w:ascii="Calibri" w:hAnsi="Calibri" w:cs="Calibri"/>
          <w:sz w:val="24"/>
        </w:rPr>
        <w:t>[11]</w:t>
      </w:r>
      <w:r w:rsidR="005D61FA" w:rsidRPr="005D61FA">
        <w:rPr>
          <w:rFonts w:cstheme="minorHAnsi"/>
          <w:color w:val="222222"/>
          <w:sz w:val="24"/>
          <w:szCs w:val="24"/>
          <w:shd w:val="clear" w:color="auto" w:fill="FFFFFF"/>
        </w:rPr>
        <w:fldChar w:fldCharType="end"/>
      </w:r>
      <w:r w:rsidR="005D61FA" w:rsidRPr="005D61FA">
        <w:rPr>
          <w:rFonts w:cstheme="minorHAnsi"/>
          <w:color w:val="222222"/>
          <w:sz w:val="24"/>
          <w:szCs w:val="24"/>
          <w:shd w:val="clear" w:color="auto" w:fill="FFFFFF"/>
        </w:rPr>
        <w:t>[5]</w:t>
      </w:r>
      <w:r w:rsidR="005D61FA">
        <w:rPr>
          <w:rFonts w:cstheme="minorHAnsi"/>
          <w:color w:val="000000"/>
          <w:sz w:val="24"/>
          <w:szCs w:val="24"/>
        </w:rPr>
        <w:t>as a data source</w:t>
      </w:r>
      <w:r w:rsidR="00157AB2" w:rsidRPr="005D61FA">
        <w:rPr>
          <w:rFonts w:cstheme="minorHAnsi"/>
          <w:color w:val="000000"/>
          <w:sz w:val="24"/>
          <w:szCs w:val="24"/>
        </w:rPr>
        <w:t xml:space="preserve">. In addition, the performance of the </w:t>
      </w:r>
      <w:proofErr w:type="spellStart"/>
      <w:r w:rsidR="00157AB2" w:rsidRPr="005D61FA">
        <w:rPr>
          <w:rFonts w:cstheme="minorHAnsi"/>
          <w:color w:val="000000"/>
          <w:sz w:val="24"/>
          <w:szCs w:val="24"/>
        </w:rPr>
        <w:t>XGBoost</w:t>
      </w:r>
      <w:proofErr w:type="spellEnd"/>
      <w:r w:rsidR="00466D7F" w:rsidRPr="005D61FA">
        <w:rPr>
          <w:rFonts w:cstheme="minorHAnsi"/>
          <w:color w:val="000000"/>
          <w:sz w:val="24"/>
          <w:szCs w:val="24"/>
        </w:rPr>
        <w:t xml:space="preserve"> </w:t>
      </w:r>
      <w:r w:rsidR="00157AB2" w:rsidRPr="005D61FA">
        <w:rPr>
          <w:rFonts w:cstheme="minorHAnsi"/>
          <w:color w:val="000000"/>
          <w:sz w:val="24"/>
          <w:szCs w:val="24"/>
        </w:rPr>
        <w:t xml:space="preserve">model was compared with LR, </w:t>
      </w:r>
      <w:r w:rsidR="00466D7F" w:rsidRPr="005D61FA">
        <w:rPr>
          <w:rFonts w:cstheme="minorHAnsi"/>
          <w:color w:val="000000"/>
          <w:sz w:val="24"/>
          <w:szCs w:val="24"/>
        </w:rPr>
        <w:t>KNN</w:t>
      </w:r>
      <w:r w:rsidR="00157AB2" w:rsidRPr="005D61FA">
        <w:rPr>
          <w:rFonts w:cstheme="minorHAnsi"/>
          <w:color w:val="000000"/>
          <w:sz w:val="24"/>
          <w:szCs w:val="24"/>
        </w:rPr>
        <w:t>, and RF model.</w:t>
      </w:r>
    </w:p>
    <w:p w14:paraId="721196AD" w14:textId="610C2C33" w:rsidR="0060144F" w:rsidRPr="001816E4" w:rsidRDefault="0060144F" w:rsidP="00FB1F1A">
      <w:pPr>
        <w:pStyle w:val="2"/>
        <w:jc w:val="both"/>
      </w:pPr>
      <w:r w:rsidRPr="001816E4">
        <w:t>METHODS</w:t>
      </w:r>
    </w:p>
    <w:p w14:paraId="2033E5B2" w14:textId="77777777" w:rsidR="00DB7336" w:rsidRPr="001816E4" w:rsidRDefault="00DB7336" w:rsidP="00FB1F1A">
      <w:pPr>
        <w:pStyle w:val="3"/>
        <w:jc w:val="both"/>
      </w:pPr>
      <w:r w:rsidRPr="001816E4">
        <w:t>Data Source</w:t>
      </w:r>
    </w:p>
    <w:p w14:paraId="33301771" w14:textId="73FE7D1C" w:rsidR="0060144F" w:rsidRPr="001816E4" w:rsidRDefault="00F211E8" w:rsidP="00FB1F1A">
      <w:pPr>
        <w:shd w:val="clear" w:color="auto" w:fill="FFFFFF"/>
        <w:spacing w:before="100" w:beforeAutospacing="1" w:after="100" w:afterAutospacing="1" w:line="240" w:lineRule="auto"/>
        <w:jc w:val="both"/>
        <w:rPr>
          <w:rFonts w:cstheme="minorHAnsi"/>
          <w:sz w:val="24"/>
          <w:szCs w:val="24"/>
        </w:rPr>
      </w:pPr>
      <w:r w:rsidRPr="001816E4">
        <w:rPr>
          <w:rFonts w:cstheme="minorHAnsi"/>
          <w:sz w:val="24"/>
          <w:szCs w:val="24"/>
        </w:rPr>
        <w:t>Data used in this study was taken from the Medical Information Mart for Intensive Care III (MIMIC-III) database.</w:t>
      </w:r>
      <w:r w:rsidR="0059332B" w:rsidRPr="001816E4">
        <w:rPr>
          <w:rFonts w:cstheme="minorHAnsi"/>
          <w:sz w:val="24"/>
          <w:szCs w:val="24"/>
        </w:rPr>
        <w:t xml:space="preserve"> MIMICIII is a large database with information on over 40,000 de</w:t>
      </w:r>
      <w:r w:rsidR="00734C17" w:rsidRPr="001816E4">
        <w:rPr>
          <w:rFonts w:cstheme="minorHAnsi"/>
          <w:sz w:val="24"/>
          <w:szCs w:val="24"/>
        </w:rPr>
        <w:t>-</w:t>
      </w:r>
      <w:r w:rsidR="0059332B" w:rsidRPr="001816E4">
        <w:rPr>
          <w:rFonts w:cstheme="minorHAnsi"/>
          <w:sz w:val="24"/>
          <w:szCs w:val="24"/>
        </w:rPr>
        <w:t xml:space="preserve">identified patients that </w:t>
      </w:r>
      <w:r w:rsidR="0059332B" w:rsidRPr="001816E4">
        <w:rPr>
          <w:rFonts w:cstheme="minorHAnsi"/>
          <w:color w:val="222222"/>
          <w:sz w:val="24"/>
          <w:szCs w:val="24"/>
          <w:shd w:val="clear" w:color="auto" w:fill="FFFFFF"/>
        </w:rPr>
        <w:t xml:space="preserve">who stayed in critical care units of the Beth Israel Deaconess Medical Center </w:t>
      </w:r>
      <w:r w:rsidR="0059332B" w:rsidRPr="001816E4">
        <w:rPr>
          <w:rFonts w:cstheme="minorHAnsi"/>
          <w:sz w:val="24"/>
          <w:szCs w:val="24"/>
        </w:rPr>
        <w:t>from the year 2001 to 2012</w:t>
      </w:r>
      <w:r w:rsidR="00F94BD1">
        <w:rPr>
          <w:rFonts w:cstheme="minorHAnsi"/>
          <w:sz w:val="24"/>
          <w:szCs w:val="24"/>
        </w:rPr>
        <w:fldChar w:fldCharType="begin"/>
      </w:r>
      <w:r w:rsidR="00256BA8">
        <w:rPr>
          <w:rFonts w:cstheme="minorHAnsi"/>
          <w:sz w:val="24"/>
          <w:szCs w:val="24"/>
        </w:rPr>
        <w:instrText xml:space="preserve"> ADDIN ZOTERO_ITEM CSL_CITATION {"citationID":"iNg4dFFr","properties":{"formattedCitation":"[11]","plainCitation":"[11]","noteIndex":0},"citationItems":[{"id":103,"uris":["http://zotero.org/users/4293697/items/NABC6YYR"],"uri":["http://zotero.org/users/4293697/items/NABC6YYR"],"itemData":{"id":103,"type":"article-journal","abstract":"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coursework.","container-title":"Scientific Data","DOI":"10.1038/sdata.2016.35","ISSN":"2052-4463","issue":"1","journalAbbreviation":"Sci Data","language":"en","note":"Bandiera_abtest: a\nCg_type: Nature Research Journals\nnumber: 1\nPrimary_atype: Research\npublisher: Nature Publishing Group\nSubject_term: Diagnosis;Health care;Medical research;Outcomes research;Prognosis\nSubject_term_id: diagnosis;health-care;medical-research;outcomes-research;prognosis","page":"160035","source":"www.nature.com","title":"MIMIC-III, a freely accessible critical care database","URL":"https://www.nature.com/articles/sdata201635","volume":"3","author":[{"family":"Johnson","given":"Alistair E. W."},{"family":"Pollard","given":"Tom J."},{"family":"Shen","given":"Lu"},{"family":"Lehman","given":"Li-wei H."},{"family":"Feng","given":"Mengling"},{"family":"Ghassemi","given":"Mohammad"},{"family":"Moody","given":"Benjamin"},{"family":"Szolovits","given":"Peter"},{"family":"Anthony Celi","given":"Leo"},{"family":"Mark","given":"Roger G."}],"accessed":{"date-parts":[["2021",6,28]]},"issued":{"date-parts":[["2016",5,24]]}}}],"schema":"https://github.com/citation-style-language/schema/raw/master/csl-citation.json"} </w:instrText>
      </w:r>
      <w:r w:rsidR="00F94BD1">
        <w:rPr>
          <w:rFonts w:cstheme="minorHAnsi"/>
          <w:sz w:val="24"/>
          <w:szCs w:val="24"/>
        </w:rPr>
        <w:fldChar w:fldCharType="separate"/>
      </w:r>
      <w:r w:rsidR="00256BA8" w:rsidRPr="00256BA8">
        <w:rPr>
          <w:rFonts w:ascii="Calibri" w:hAnsi="Calibri" w:cs="Calibri"/>
          <w:sz w:val="24"/>
        </w:rPr>
        <w:t>[11]</w:t>
      </w:r>
      <w:r w:rsidR="00F94BD1">
        <w:rPr>
          <w:rFonts w:cstheme="minorHAnsi"/>
          <w:sz w:val="24"/>
          <w:szCs w:val="24"/>
        </w:rPr>
        <w:fldChar w:fldCharType="end"/>
      </w:r>
      <w:r w:rsidR="0059332B" w:rsidRPr="001816E4">
        <w:rPr>
          <w:rFonts w:cstheme="minorHAnsi"/>
          <w:sz w:val="24"/>
          <w:szCs w:val="24"/>
        </w:rPr>
        <w:t xml:space="preserve">. </w:t>
      </w:r>
      <w:r w:rsidR="00DB7336" w:rsidRPr="001816E4">
        <w:rPr>
          <w:rFonts w:eastAsia="Times New Roman" w:cstheme="minorHAnsi"/>
          <w:color w:val="222222"/>
          <w:sz w:val="24"/>
          <w:szCs w:val="24"/>
        </w:rPr>
        <w:t xml:space="preserve">The database contains high temporal resolution data including lab results, electronic documentation, and bedside monitor trends and waveforms. </w:t>
      </w:r>
      <w:r w:rsidR="00DB7336" w:rsidRPr="001816E4">
        <w:rPr>
          <w:rFonts w:cstheme="minorHAnsi"/>
          <w:sz w:val="24"/>
          <w:szCs w:val="24"/>
        </w:rPr>
        <w:t>It is available freely to researchers worldwide but Access to the database has to be approved by the institutional review boards of both Beth Israel Deaconess Medical Center and Massachusetts Institute of Technology Affiliates.</w:t>
      </w:r>
    </w:p>
    <w:p w14:paraId="76B4844A" w14:textId="34D770EB" w:rsidR="007B0097" w:rsidRPr="001816E4" w:rsidRDefault="007B0097" w:rsidP="00FB1F1A">
      <w:pPr>
        <w:pStyle w:val="3"/>
        <w:jc w:val="both"/>
      </w:pPr>
      <w:r w:rsidRPr="001816E4">
        <w:t>Study population</w:t>
      </w:r>
    </w:p>
    <w:p w14:paraId="2FE30AA9" w14:textId="75C8798E" w:rsidR="00DB7336" w:rsidRPr="001816E4" w:rsidRDefault="00D56EAB" w:rsidP="00FB1F1A">
      <w:pPr>
        <w:shd w:val="clear" w:color="auto" w:fill="FFFFFF"/>
        <w:spacing w:beforeAutospacing="1" w:after="100" w:afterAutospacing="1" w:line="240" w:lineRule="auto"/>
        <w:jc w:val="both"/>
        <w:rPr>
          <w:rFonts w:cstheme="minorHAnsi"/>
          <w:sz w:val="24"/>
          <w:szCs w:val="24"/>
        </w:rPr>
      </w:pPr>
      <w:r w:rsidRPr="001816E4">
        <w:rPr>
          <w:rFonts w:cstheme="minorHAnsi"/>
          <w:sz w:val="24"/>
          <w:szCs w:val="24"/>
        </w:rPr>
        <w:t>All patients who are above 18 years were considered to be enrolled as study participants</w:t>
      </w:r>
      <w:r w:rsidR="00586FD4" w:rsidRPr="001816E4">
        <w:rPr>
          <w:rFonts w:cstheme="minorHAnsi"/>
          <w:sz w:val="24"/>
          <w:szCs w:val="24"/>
        </w:rPr>
        <w:t xml:space="preserve"> but we selected only the last record was kept </w:t>
      </w:r>
      <w:r w:rsidR="00E67915" w:rsidRPr="001816E4">
        <w:rPr>
          <w:rFonts w:cstheme="minorHAnsi"/>
          <w:sz w:val="24"/>
          <w:szCs w:val="24"/>
        </w:rPr>
        <w:t xml:space="preserve">to </w:t>
      </w:r>
      <w:r w:rsidR="00E67915" w:rsidRPr="001816E4">
        <w:rPr>
          <w:rFonts w:eastAsia="Times New Roman" w:cstheme="minorHAnsi"/>
          <w:color w:val="222222"/>
          <w:sz w:val="24"/>
          <w:szCs w:val="24"/>
        </w:rPr>
        <w:t xml:space="preserve">avoid having duplicate patient id the last day of admission for that patient was kept mainly because it contains the actual outcome (Lived or Died). </w:t>
      </w:r>
      <w:r w:rsidR="007B0097" w:rsidRPr="001816E4">
        <w:rPr>
          <w:rFonts w:cstheme="minorHAnsi"/>
          <w:sz w:val="24"/>
          <w:szCs w:val="24"/>
        </w:rPr>
        <w:t>The recruitment procedure was that first we selected patients based on their length of stay</w:t>
      </w:r>
      <w:r w:rsidR="001E7D43" w:rsidRPr="001816E4">
        <w:rPr>
          <w:rFonts w:cstheme="minorHAnsi"/>
          <w:sz w:val="24"/>
          <w:szCs w:val="24"/>
        </w:rPr>
        <w:t xml:space="preserve">. We excluded whose length of stay was less than 1 day and longer than 28 days. </w:t>
      </w:r>
      <w:r w:rsidR="00D60031" w:rsidRPr="00545CE8">
        <w:rPr>
          <w:rFonts w:cstheme="minorHAnsi"/>
          <w:sz w:val="24"/>
          <w:szCs w:val="24"/>
        </w:rPr>
        <w:t>Lastly we removed all data with missing values more than 15%.In their research found that MIMIC-III database can have as high as 74% of missing data</w:t>
      </w:r>
      <w:r w:rsidR="00D60031" w:rsidRPr="00545CE8">
        <w:rPr>
          <w:rFonts w:cstheme="minorHAnsi"/>
          <w:sz w:val="24"/>
          <w:szCs w:val="24"/>
        </w:rPr>
        <w:fldChar w:fldCharType="begin"/>
      </w:r>
      <w:r w:rsidR="00D60031" w:rsidRPr="00545CE8">
        <w:rPr>
          <w:rFonts w:cstheme="minorHAnsi"/>
          <w:sz w:val="24"/>
          <w:szCs w:val="24"/>
        </w:rPr>
        <w:instrText xml:space="preserve"> ADDIN ZOTERO_ITEM CSL_CITATION {"citationID":"dqiIvIEK","properties":{"formattedCitation":"[12]","plainCitation":"[12]","noteIndex":0},"citationItems":[{"id":170,"uris":["http://zotero.org/users/4293697/items/VMSUIQQC"],"uri":["http://zotero.org/users/4293697/items/VMSUIQQC"],"itemData":{"id":170,"type":"article-journal","abstract":"We study the problem of imputing medical missing data by Stackelberg GAN. Having complete medical datasets has many applications in disease prevention, diagnose, and control. However, most of medical data that we can access to suffer from missing values due to failure of data collection, damage of lab devices, lost records, and many other reasons. To resolve the issue, traditional methods apply matrix factorization or GAN based methods to impute the missing position. Unfortunately, it is well-known that matrix factorization based methods cannot characterize the non-linear structure of data, while standard GAN based methods suffer from mode collapse and dropping issues, where oftentimes the imputed values tend to be the same. This paper aims at resolving both of these issues by introducing the Stackelberg GAN. The idea is to utilizing multiple generators instead of a single generator as in the standard GAN, so that the imputed values are more diverse. Preliminary experiments on the UCI dataset verify the effectiveness of the proposed method compared with other state-of-the-art imputation approaches.","language":"en","page":"13","source":"Zotero","title":"Medical Missing Data Imputation by Stackelberg GAN","author":[{"family":"Zhang","given":"Hongyang"},{"family":"Balcan","given":"Maria-Florina"},{"family":"Woodruff","given":"David P"}]}}],"schema":"https://github.com/citation-style-language/schema/raw/master/csl-citation.json"} </w:instrText>
      </w:r>
      <w:r w:rsidR="00D60031" w:rsidRPr="00545CE8">
        <w:rPr>
          <w:rFonts w:cstheme="minorHAnsi"/>
          <w:sz w:val="24"/>
          <w:szCs w:val="24"/>
        </w:rPr>
        <w:fldChar w:fldCharType="separate"/>
      </w:r>
      <w:r w:rsidR="00D60031" w:rsidRPr="00545CE8">
        <w:rPr>
          <w:rFonts w:ascii="Calibri" w:hAnsi="Calibri" w:cs="Calibri"/>
          <w:sz w:val="24"/>
        </w:rPr>
        <w:t>[12]</w:t>
      </w:r>
      <w:r w:rsidR="00D60031" w:rsidRPr="00545CE8">
        <w:rPr>
          <w:rFonts w:cstheme="minorHAnsi"/>
          <w:sz w:val="24"/>
          <w:szCs w:val="24"/>
        </w:rPr>
        <w:fldChar w:fldCharType="end"/>
      </w:r>
      <w:r w:rsidR="00D60031" w:rsidRPr="00545CE8">
        <w:rPr>
          <w:rFonts w:cstheme="minorHAnsi"/>
          <w:sz w:val="24"/>
          <w:szCs w:val="24"/>
        </w:rPr>
        <w:t>.</w:t>
      </w:r>
      <w:r w:rsidR="002C7C8F" w:rsidRPr="00545CE8">
        <w:rPr>
          <w:rFonts w:cstheme="minorHAnsi"/>
          <w:sz w:val="24"/>
          <w:szCs w:val="24"/>
        </w:rPr>
        <w:t xml:space="preserve"> </w:t>
      </w:r>
      <w:r w:rsidR="00D8127D" w:rsidRPr="00545CE8">
        <w:rPr>
          <w:rFonts w:cstheme="minorHAnsi"/>
          <w:sz w:val="24"/>
          <w:szCs w:val="24"/>
        </w:rPr>
        <w:t>In their study</w:t>
      </w:r>
      <w:r w:rsidR="00D8127D" w:rsidRPr="00545CE8">
        <w:rPr>
          <w:rFonts w:cstheme="minorHAnsi"/>
          <w:sz w:val="24"/>
          <w:szCs w:val="24"/>
        </w:rPr>
        <w:fldChar w:fldCharType="begin"/>
      </w:r>
      <w:r w:rsidR="00D8127D" w:rsidRPr="00545CE8">
        <w:rPr>
          <w:rFonts w:cstheme="minorHAnsi"/>
          <w:sz w:val="24"/>
          <w:szCs w:val="24"/>
        </w:rPr>
        <w:instrText xml:space="preserve"> ADDIN ZOTERO_ITEM CSL_CITATION {"citationID":"CArJJnjY","properties":{"formattedCitation":"[13]","plainCitation":"[13]","noteIndex":0},"citationItems":[{"id":175,"uris":["http://zotero.org/users/4293697/items/GG8DHUYK"],"uri":["http://zotero.org/users/4293697/items/GG8DHUYK"],"itemData":{"id":175,"type":"article-journal","abstract":"Sepsis is a significant cause of mortality in-hospital, especially in ICU patients. Early prediction of sepsis is essential, as prompt and appropriate treatment can improve survival outcomes. Machine learning methods are flexible prediction algorithms with potential advantages over conventional regression and scoring system. The aims of this study were to develop a machine learning approach using XGboost to predict the 30-days mortality for MIMIC-III Patients with sepsis-3 and to determine whether such model performs better than traditional prediction models.","container-title":"Journal of Translational Medicine","DOI":"10.1186/s12967-020-02620-5","ISSN":"1479-5876","issue":"1","journalAbbreviation":"Journal of Translational Medicine","page":"462","source":"BioMed Central","title":"Predicting 30-days mortality for MIMIC-III patients with sepsis-3: a machine learning approach using XGboost","title-short":"Predicting 30-days mortality for MIMIC-III patients with sepsis-3","URL":"https://doi.org/10.1186/s12967-020-02620-5","volume":"18","author":[{"family":"Hou","given":"Nianzong"},{"family":"Li","given":"Mingzhe"},{"family":"He","given":"Lu"},{"family":"Xie","given":"Bing"},{"family":"Wang","given":"Lin"},{"family":"Zhang","given":"Rumin"},{"family":"Yu","given":"Yong"},{"family":"Sun","given":"Xiaodong"},{"family":"Pan","given":"Zhengsheng"},{"family":"Wang","given":"Kai"}],"accessed":{"date-parts":[["2021",7,3]]},"issued":{"date-parts":[["2020",12,7]]}}}],"schema":"https://github.com/citation-style-language/schema/raw/master/csl-citation.json"} </w:instrText>
      </w:r>
      <w:r w:rsidR="00D8127D" w:rsidRPr="00545CE8">
        <w:rPr>
          <w:rFonts w:cstheme="minorHAnsi"/>
          <w:sz w:val="24"/>
          <w:szCs w:val="24"/>
        </w:rPr>
        <w:fldChar w:fldCharType="separate"/>
      </w:r>
      <w:r w:rsidR="00D8127D" w:rsidRPr="00545CE8">
        <w:rPr>
          <w:rFonts w:ascii="Calibri" w:hAnsi="Calibri" w:cs="Calibri"/>
          <w:sz w:val="24"/>
        </w:rPr>
        <w:t>[13]</w:t>
      </w:r>
      <w:r w:rsidR="00D8127D" w:rsidRPr="00545CE8">
        <w:rPr>
          <w:rFonts w:cstheme="minorHAnsi"/>
          <w:sz w:val="24"/>
          <w:szCs w:val="24"/>
        </w:rPr>
        <w:fldChar w:fldCharType="end"/>
      </w:r>
      <w:r w:rsidR="00D8127D" w:rsidRPr="00545CE8">
        <w:rPr>
          <w:rFonts w:cstheme="minorHAnsi"/>
          <w:sz w:val="24"/>
          <w:szCs w:val="24"/>
        </w:rPr>
        <w:t xml:space="preserve"> the removed all data with more than 20% missing variables. </w:t>
      </w:r>
      <w:r w:rsidR="002C7C8F" w:rsidRPr="00545CE8">
        <w:rPr>
          <w:rFonts w:cstheme="minorHAnsi"/>
          <w:sz w:val="24"/>
          <w:szCs w:val="24"/>
        </w:rPr>
        <w:t xml:space="preserve">In this study we tried to keep as much as real values as possible hence </w:t>
      </w:r>
      <w:r w:rsidR="002C7C8F" w:rsidRPr="00545CE8">
        <w:rPr>
          <w:rFonts w:cstheme="minorHAnsi"/>
          <w:sz w:val="24"/>
          <w:szCs w:val="24"/>
        </w:rPr>
        <w:lastRenderedPageBreak/>
        <w:t>removing all the records with more than 15% missing values.</w:t>
      </w:r>
      <w:r w:rsidR="00D60031" w:rsidRPr="002C7C8F">
        <w:rPr>
          <w:rFonts w:cstheme="minorHAnsi"/>
          <w:color w:val="FF0000"/>
          <w:sz w:val="24"/>
          <w:szCs w:val="24"/>
        </w:rPr>
        <w:t xml:space="preserve"> </w:t>
      </w:r>
      <w:r w:rsidR="00E67915" w:rsidRPr="001816E4">
        <w:rPr>
          <w:rFonts w:cstheme="minorHAnsi"/>
          <w:sz w:val="24"/>
          <w:szCs w:val="24"/>
        </w:rPr>
        <w:t>Figure 1, provides detailed procedure on how we recruited our participants for the study.</w:t>
      </w:r>
    </w:p>
    <w:p w14:paraId="2CD6E772" w14:textId="77777777" w:rsidR="005A5CC4" w:rsidRDefault="005A5CC4" w:rsidP="00E67915">
      <w:pPr>
        <w:shd w:val="clear" w:color="auto" w:fill="FFFFFF"/>
        <w:spacing w:beforeAutospacing="1" w:after="100" w:afterAutospacing="1" w:line="240" w:lineRule="auto"/>
        <w:rPr>
          <w:rFonts w:cstheme="minorHAnsi"/>
          <w:sz w:val="24"/>
          <w:szCs w:val="24"/>
        </w:rPr>
      </w:pPr>
    </w:p>
    <w:p w14:paraId="2B5BF84D" w14:textId="77777777" w:rsidR="005A5CC4" w:rsidRDefault="00174B60" w:rsidP="005A5CC4">
      <w:pPr>
        <w:shd w:val="clear" w:color="auto" w:fill="FFFFFF"/>
        <w:spacing w:beforeAutospacing="1" w:after="100" w:afterAutospacing="1" w:line="240" w:lineRule="auto"/>
        <w:rPr>
          <w:rFonts w:cstheme="minorHAnsi"/>
          <w:sz w:val="24"/>
          <w:szCs w:val="24"/>
        </w:rPr>
      </w:pPr>
      <w:r w:rsidRPr="001816E4">
        <w:rPr>
          <w:rFonts w:cstheme="minorHAnsi"/>
          <w:noProof/>
          <w:sz w:val="24"/>
          <w:szCs w:val="24"/>
        </w:rPr>
        <w:lastRenderedPageBreak/>
        <mc:AlternateContent>
          <mc:Choice Requires="wpg">
            <w:drawing>
              <wp:anchor distT="0" distB="0" distL="114300" distR="114300" simplePos="0" relativeHeight="251659264" behindDoc="0" locked="0" layoutInCell="1" allowOverlap="1" wp14:anchorId="21E8526C" wp14:editId="251492DF">
                <wp:simplePos x="0" y="0"/>
                <wp:positionH relativeFrom="margin">
                  <wp:align>left</wp:align>
                </wp:positionH>
                <wp:positionV relativeFrom="paragraph">
                  <wp:posOffset>152400</wp:posOffset>
                </wp:positionV>
                <wp:extent cx="5581650" cy="7414260"/>
                <wp:effectExtent l="0" t="0" r="19050" b="15240"/>
                <wp:wrapTopAndBottom/>
                <wp:docPr id="3" name="Group 3"/>
                <wp:cNvGraphicFramePr/>
                <a:graphic xmlns:a="http://schemas.openxmlformats.org/drawingml/2006/main">
                  <a:graphicData uri="http://schemas.microsoft.com/office/word/2010/wordprocessingGroup">
                    <wpg:wgp>
                      <wpg:cNvGrpSpPr/>
                      <wpg:grpSpPr>
                        <a:xfrm>
                          <a:off x="0" y="0"/>
                          <a:ext cx="5581650" cy="7414260"/>
                          <a:chOff x="0" y="1"/>
                          <a:chExt cx="5209694" cy="5841726"/>
                        </a:xfrm>
                      </wpg:grpSpPr>
                      <wpg:grpSp>
                        <wpg:cNvPr id="68" name="Group 68"/>
                        <wpg:cNvGrpSpPr/>
                        <wpg:grpSpPr>
                          <a:xfrm>
                            <a:off x="0" y="1"/>
                            <a:ext cx="5209694" cy="5841726"/>
                            <a:chOff x="1168938" y="1"/>
                            <a:chExt cx="5209694" cy="5841726"/>
                          </a:xfrm>
                        </wpg:grpSpPr>
                        <wpg:grpSp>
                          <wpg:cNvPr id="64" name="Group 64"/>
                          <wpg:cNvGrpSpPr/>
                          <wpg:grpSpPr>
                            <a:xfrm>
                              <a:off x="1168938" y="1"/>
                              <a:ext cx="5209694" cy="5841726"/>
                              <a:chOff x="1168938" y="1"/>
                              <a:chExt cx="5209694" cy="5841726"/>
                            </a:xfrm>
                          </wpg:grpSpPr>
                          <wps:wsp>
                            <wps:cNvPr id="49" name="Text Box 49"/>
                            <wps:cNvSpPr txBox="1"/>
                            <wps:spPr>
                              <a:xfrm>
                                <a:off x="1168938" y="5248275"/>
                                <a:ext cx="1752580" cy="593452"/>
                              </a:xfrm>
                              <a:prstGeom prst="rect">
                                <a:avLst/>
                              </a:prstGeom>
                              <a:solidFill>
                                <a:schemeClr val="lt1"/>
                              </a:solidFill>
                              <a:ln w="6350">
                                <a:solidFill>
                                  <a:prstClr val="black"/>
                                </a:solidFill>
                              </a:ln>
                            </wps:spPr>
                            <wps:txbx>
                              <w:txbxContent>
                                <w:p w14:paraId="60902E0A" w14:textId="77777777" w:rsidR="0065424A" w:rsidRDefault="0065424A" w:rsidP="00E67915">
                                  <w:pPr>
                                    <w:spacing w:after="0"/>
                                  </w:pPr>
                                  <w:r>
                                    <w:t xml:space="preserve">OUTCOMES </w:t>
                                  </w:r>
                                </w:p>
                                <w:p w14:paraId="16432188" w14:textId="77777777" w:rsidR="0065424A" w:rsidRPr="00E04258" w:rsidRDefault="0065424A" w:rsidP="00E67915">
                                  <w:pPr>
                                    <w:spacing w:after="0"/>
                                    <w:rPr>
                                      <w:sz w:val="18"/>
                                      <w:szCs w:val="18"/>
                                    </w:rPr>
                                  </w:pPr>
                                  <w:r w:rsidRPr="00E04258">
                                    <w:rPr>
                                      <w:sz w:val="18"/>
                                      <w:szCs w:val="18"/>
                                    </w:rPr>
                                    <w:t>Death</w:t>
                                  </w:r>
                                  <w:r>
                                    <w:rPr>
                                      <w:sz w:val="18"/>
                                      <w:szCs w:val="18"/>
                                    </w:rPr>
                                    <w:t xml:space="preserve"> = 310</w:t>
                                  </w:r>
                                </w:p>
                                <w:p w14:paraId="286A2777" w14:textId="77777777" w:rsidR="0065424A" w:rsidRPr="00E04258" w:rsidRDefault="0065424A" w:rsidP="00E67915">
                                  <w:pPr>
                                    <w:spacing w:after="0"/>
                                    <w:rPr>
                                      <w:sz w:val="18"/>
                                      <w:szCs w:val="18"/>
                                    </w:rPr>
                                  </w:pPr>
                                  <w:r w:rsidRPr="00E04258">
                                    <w:rPr>
                                      <w:sz w:val="18"/>
                                      <w:szCs w:val="18"/>
                                    </w:rPr>
                                    <w:t>Alive</w:t>
                                  </w:r>
                                  <w:r>
                                    <w:rPr>
                                      <w:sz w:val="18"/>
                                      <w:szCs w:val="18"/>
                                    </w:rPr>
                                    <w:t xml:space="preserve"> = 1048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304925" y="1"/>
                                <a:ext cx="1841207" cy="571499"/>
                              </a:xfrm>
                              <a:prstGeom prst="rect">
                                <a:avLst/>
                              </a:prstGeom>
                              <a:solidFill>
                                <a:schemeClr val="lt1"/>
                              </a:solidFill>
                              <a:ln w="6350">
                                <a:solidFill>
                                  <a:prstClr val="black"/>
                                </a:solidFill>
                              </a:ln>
                            </wps:spPr>
                            <wps:txbx>
                              <w:txbxContent>
                                <w:p w14:paraId="0B78B788" w14:textId="77777777" w:rsidR="0065424A" w:rsidRDefault="0065424A" w:rsidP="00E67915">
                                  <w:pPr>
                                    <w:spacing w:after="0"/>
                                  </w:pPr>
                                  <w:r>
                                    <w:t>ALL COPD RECORDS = 17141</w:t>
                                  </w:r>
                                </w:p>
                                <w:p w14:paraId="312591D5" w14:textId="77777777" w:rsidR="0065424A" w:rsidRPr="00E04258" w:rsidRDefault="0065424A" w:rsidP="00E67915">
                                  <w:pPr>
                                    <w:spacing w:after="0"/>
                                    <w:rPr>
                                      <w:sz w:val="18"/>
                                      <w:szCs w:val="18"/>
                                    </w:rPr>
                                  </w:pPr>
                                  <w:r w:rsidRPr="00E04258">
                                    <w:rPr>
                                      <w:sz w:val="18"/>
                                      <w:szCs w:val="18"/>
                                    </w:rPr>
                                    <w:t>Admissions(</w:t>
                                  </w:r>
                                  <w:proofErr w:type="spellStart"/>
                                  <w:r w:rsidRPr="00E04258">
                                    <w:rPr>
                                      <w:sz w:val="18"/>
                                      <w:szCs w:val="18"/>
                                    </w:rPr>
                                    <w:t>hadm_id</w:t>
                                  </w:r>
                                  <w:proofErr w:type="spellEnd"/>
                                  <w:r w:rsidRPr="00E04258">
                                    <w:rPr>
                                      <w:sz w:val="18"/>
                                      <w:szCs w:val="18"/>
                                    </w:rPr>
                                    <w:t xml:space="preserve">) = </w:t>
                                  </w:r>
                                  <w:r>
                                    <w:rPr>
                                      <w:sz w:val="18"/>
                                      <w:szCs w:val="18"/>
                                    </w:rPr>
                                    <w:t>6577</w:t>
                                  </w:r>
                                </w:p>
                                <w:p w14:paraId="09585F6A" w14:textId="77777777" w:rsidR="0065424A" w:rsidRPr="00E04258" w:rsidRDefault="0065424A"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5044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23872" y="1371517"/>
                                <a:ext cx="1775587" cy="623538"/>
                              </a:xfrm>
                              <a:prstGeom prst="rect">
                                <a:avLst/>
                              </a:prstGeom>
                              <a:solidFill>
                                <a:schemeClr val="lt1"/>
                              </a:solidFill>
                              <a:ln w="6350">
                                <a:solidFill>
                                  <a:prstClr val="black"/>
                                </a:solidFill>
                              </a:ln>
                            </wps:spPr>
                            <wps:txbx>
                              <w:txbxContent>
                                <w:p w14:paraId="1E51207B" w14:textId="77777777" w:rsidR="0065424A" w:rsidRDefault="0065424A" w:rsidP="00E67915">
                                  <w:pPr>
                                    <w:spacing w:after="0"/>
                                  </w:pPr>
                                  <w:r>
                                    <w:t>RECORDS = 14773</w:t>
                                  </w:r>
                                </w:p>
                                <w:p w14:paraId="2957C04A" w14:textId="77777777" w:rsidR="0065424A" w:rsidRPr="00E04258" w:rsidRDefault="0065424A" w:rsidP="00E67915">
                                  <w:pPr>
                                    <w:spacing w:after="0"/>
                                    <w:rPr>
                                      <w:sz w:val="18"/>
                                      <w:szCs w:val="18"/>
                                    </w:rPr>
                                  </w:pPr>
                                  <w:r w:rsidRPr="00E04258">
                                    <w:rPr>
                                      <w:sz w:val="18"/>
                                      <w:szCs w:val="18"/>
                                    </w:rPr>
                                    <w:t>Admissions(</w:t>
                                  </w:r>
                                  <w:proofErr w:type="spellStart"/>
                                  <w:r w:rsidRPr="00E04258">
                                    <w:rPr>
                                      <w:sz w:val="18"/>
                                      <w:szCs w:val="18"/>
                                    </w:rPr>
                                    <w:t>hadm_id</w:t>
                                  </w:r>
                                  <w:proofErr w:type="spellEnd"/>
                                  <w:r w:rsidRPr="00E04258">
                                    <w:rPr>
                                      <w:sz w:val="18"/>
                                      <w:szCs w:val="18"/>
                                    </w:rPr>
                                    <w:t xml:space="preserve">) = </w:t>
                                  </w:r>
                                  <w:r>
                                    <w:rPr>
                                      <w:sz w:val="18"/>
                                      <w:szCs w:val="18"/>
                                    </w:rPr>
                                    <w:t>5726</w:t>
                                  </w:r>
                                </w:p>
                                <w:p w14:paraId="267893CD" w14:textId="77777777" w:rsidR="0065424A" w:rsidRPr="00E04258" w:rsidRDefault="0065424A"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4511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371580" y="2819400"/>
                                <a:ext cx="2096013" cy="611618"/>
                              </a:xfrm>
                              <a:prstGeom prst="rect">
                                <a:avLst/>
                              </a:prstGeom>
                              <a:solidFill>
                                <a:schemeClr val="lt1"/>
                              </a:solidFill>
                              <a:ln w="6350">
                                <a:solidFill>
                                  <a:prstClr val="black"/>
                                </a:solidFill>
                              </a:ln>
                            </wps:spPr>
                            <wps:txbx>
                              <w:txbxContent>
                                <w:p w14:paraId="7ACAECCC" w14:textId="77777777" w:rsidR="0065424A" w:rsidRDefault="0065424A" w:rsidP="00E67915">
                                  <w:pPr>
                                    <w:spacing w:after="0"/>
                                  </w:pPr>
                                  <w:r>
                                    <w:t>RECORDS = 4511</w:t>
                                  </w:r>
                                </w:p>
                                <w:p w14:paraId="55EB3955" w14:textId="77777777" w:rsidR="0065424A" w:rsidRPr="00E04258" w:rsidRDefault="0065424A" w:rsidP="00E67915">
                                  <w:pPr>
                                    <w:spacing w:after="0"/>
                                    <w:rPr>
                                      <w:sz w:val="18"/>
                                      <w:szCs w:val="18"/>
                                    </w:rPr>
                                  </w:pPr>
                                  <w:r w:rsidRPr="00E04258">
                                    <w:rPr>
                                      <w:sz w:val="18"/>
                                      <w:szCs w:val="18"/>
                                    </w:rPr>
                                    <w:t>Admissions(</w:t>
                                  </w:r>
                                  <w:proofErr w:type="spellStart"/>
                                  <w:r w:rsidRPr="00E04258">
                                    <w:rPr>
                                      <w:sz w:val="18"/>
                                      <w:szCs w:val="18"/>
                                    </w:rPr>
                                    <w:t>hadm_id</w:t>
                                  </w:r>
                                  <w:proofErr w:type="spellEnd"/>
                                  <w:r w:rsidRPr="00E04258">
                                    <w:rPr>
                                      <w:sz w:val="18"/>
                                      <w:szCs w:val="18"/>
                                    </w:rPr>
                                    <w:t xml:space="preserve">) = </w:t>
                                  </w:r>
                                  <w:r>
                                    <w:rPr>
                                      <w:sz w:val="18"/>
                                      <w:szCs w:val="18"/>
                                    </w:rPr>
                                    <w:t>4511</w:t>
                                  </w:r>
                                </w:p>
                                <w:p w14:paraId="3C034905" w14:textId="77777777" w:rsidR="0065424A" w:rsidRPr="00E04258" w:rsidRDefault="0065424A"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4511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222405" y="3924094"/>
                                <a:ext cx="2222441" cy="533606"/>
                              </a:xfrm>
                              <a:prstGeom prst="rect">
                                <a:avLst/>
                              </a:prstGeom>
                              <a:solidFill>
                                <a:schemeClr val="lt1"/>
                              </a:solidFill>
                              <a:ln w="6350">
                                <a:solidFill>
                                  <a:prstClr val="black"/>
                                </a:solidFill>
                              </a:ln>
                            </wps:spPr>
                            <wps:txbx>
                              <w:txbxContent>
                                <w:p w14:paraId="6515282B" w14:textId="570EE84A" w:rsidR="0065424A" w:rsidRDefault="0065424A" w:rsidP="00E67915">
                                  <w:pPr>
                                    <w:spacing w:after="0"/>
                                  </w:pPr>
                                  <w:r>
                                    <w:t xml:space="preserve">RECORDS = 1358 </w:t>
                                  </w:r>
                                </w:p>
                                <w:p w14:paraId="77B2F447" w14:textId="77777777" w:rsidR="0065424A" w:rsidRPr="00E04258" w:rsidRDefault="0065424A"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1358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2038350" y="571500"/>
                                <a:ext cx="9525" cy="777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a:off x="2155160" y="3421286"/>
                                <a:ext cx="0" cy="503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2047875" y="1038225"/>
                                <a:ext cx="1924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a:off x="2109850" y="2502725"/>
                                <a:ext cx="1924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Text Box 62"/>
                            <wps:cNvSpPr txBox="1"/>
                            <wps:spPr>
                              <a:xfrm>
                                <a:off x="4103889" y="3494483"/>
                                <a:ext cx="2274743" cy="277418"/>
                              </a:xfrm>
                              <a:prstGeom prst="rect">
                                <a:avLst/>
                              </a:prstGeom>
                              <a:solidFill>
                                <a:schemeClr val="lt1"/>
                              </a:solidFill>
                              <a:ln w="6350">
                                <a:solidFill>
                                  <a:prstClr val="black"/>
                                </a:solidFill>
                              </a:ln>
                            </wps:spPr>
                            <wps:txbx>
                              <w:txbxContent>
                                <w:p w14:paraId="27522EE5" w14:textId="77777777" w:rsidR="0065424A" w:rsidRPr="00D32A0E" w:rsidRDefault="0065424A" w:rsidP="00E67915">
                                  <w:pPr>
                                    <w:rPr>
                                      <w:sz w:val="20"/>
                                      <w:szCs w:val="20"/>
                                    </w:rPr>
                                  </w:pPr>
                                  <w:r>
                                    <w:rPr>
                                      <w:sz w:val="20"/>
                                      <w:szCs w:val="20"/>
                                    </w:rPr>
                                    <w:t>Missing values more than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3995880" y="699407"/>
                                <a:ext cx="1828800" cy="606879"/>
                              </a:xfrm>
                              <a:prstGeom prst="rect">
                                <a:avLst/>
                              </a:prstGeom>
                              <a:solidFill>
                                <a:schemeClr val="lt1"/>
                              </a:solidFill>
                              <a:ln w="6350">
                                <a:solidFill>
                                  <a:prstClr val="black"/>
                                </a:solidFill>
                              </a:ln>
                            </wps:spPr>
                            <wps:txbx>
                              <w:txbxContent>
                                <w:p w14:paraId="16DDDEA3" w14:textId="77777777" w:rsidR="0065424A" w:rsidRDefault="0065424A" w:rsidP="00E67915">
                                  <w:r>
                                    <w:t xml:space="preserve">Length of stay </w:t>
                                  </w:r>
                                </w:p>
                                <w:p w14:paraId="58B2C5B7" w14:textId="77777777" w:rsidR="0065424A" w:rsidRDefault="0065424A" w:rsidP="00E67915">
                                  <w:r>
                                    <w:t xml:space="preserve">Between 1 day and 28 days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Arrow Connector 65"/>
                          <wps:cNvCnPr/>
                          <wps:spPr>
                            <a:xfrm>
                              <a:off x="2171670" y="4457466"/>
                              <a:ext cx="0" cy="8086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2114550" y="1962150"/>
                              <a:ext cx="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 name="Straight Arrow Connector 1"/>
                        <wps:cNvCnPr/>
                        <wps:spPr>
                          <a:xfrm>
                            <a:off x="1009650" y="3619500"/>
                            <a:ext cx="19239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 name="Text Box 2"/>
                        <wps:cNvSpPr txBox="1"/>
                        <wps:spPr>
                          <a:xfrm>
                            <a:off x="2905125" y="2400300"/>
                            <a:ext cx="2274569" cy="258986"/>
                          </a:xfrm>
                          <a:prstGeom prst="rect">
                            <a:avLst/>
                          </a:prstGeom>
                          <a:solidFill>
                            <a:schemeClr val="lt1"/>
                          </a:solidFill>
                          <a:ln w="6350">
                            <a:solidFill>
                              <a:prstClr val="black"/>
                            </a:solidFill>
                          </a:ln>
                        </wps:spPr>
                        <wps:txbx>
                          <w:txbxContent>
                            <w:p w14:paraId="5D57E7A7" w14:textId="77777777" w:rsidR="0065424A" w:rsidRDefault="0065424A" w:rsidP="00E67915">
                              <w:pPr>
                                <w:rPr>
                                  <w:sz w:val="20"/>
                                  <w:szCs w:val="20"/>
                                </w:rPr>
                              </w:pPr>
                              <w:r>
                                <w:rPr>
                                  <w:sz w:val="20"/>
                                  <w:szCs w:val="20"/>
                                </w:rPr>
                                <w:t>Last day of admission for all admissions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E8526C" id="Group 3" o:spid="_x0000_s1026" style="position:absolute;margin-left:0;margin-top:12pt;width:439.5pt;height:583.8pt;z-index:251659264;mso-position-horizontal:left;mso-position-horizontal-relative:margin;mso-width-relative:margin;mso-height-relative:margin" coordorigin="" coordsize="52096,58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">
                <v:group id="Group 68" o:spid="_x0000_s1027" style="position:absolute;width:52096;height:58417" coordorigin="11689" coordsize="52096,58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4" o:spid="_x0000_s1028" style="position:absolute;left:11689;width:52097;height:58417" coordorigin="11689" coordsize="52096,58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type id="_x0000_t202" coordsize="21600,21600" o:spt="202" path="m,l,21600r21600,l21600,xe">
                      <v:stroke joinstyle="miter"/>
                      <v:path gradientshapeok="t" o:connecttype="rect"/>
                    </v:shapetype>
                    <v:shape id="Text Box 49" o:spid="_x0000_s1029" type="#_x0000_t202" style="position:absolute;left:11689;top:52482;width:17526;height:5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14:paraId="60902E0A" w14:textId="77777777" w:rsidR="0065424A" w:rsidRDefault="0065424A" w:rsidP="00E67915">
                            <w:pPr>
                              <w:spacing w:after="0"/>
                            </w:pPr>
                            <w:r>
                              <w:t xml:space="preserve">OUTCOMES </w:t>
                            </w:r>
                          </w:p>
                          <w:p w14:paraId="16432188" w14:textId="77777777" w:rsidR="0065424A" w:rsidRPr="00E04258" w:rsidRDefault="0065424A" w:rsidP="00E67915">
                            <w:pPr>
                              <w:spacing w:after="0"/>
                              <w:rPr>
                                <w:sz w:val="18"/>
                                <w:szCs w:val="18"/>
                              </w:rPr>
                            </w:pPr>
                            <w:r w:rsidRPr="00E04258">
                              <w:rPr>
                                <w:sz w:val="18"/>
                                <w:szCs w:val="18"/>
                              </w:rPr>
                              <w:t>Death</w:t>
                            </w:r>
                            <w:r>
                              <w:rPr>
                                <w:sz w:val="18"/>
                                <w:szCs w:val="18"/>
                              </w:rPr>
                              <w:t xml:space="preserve"> = 310</w:t>
                            </w:r>
                          </w:p>
                          <w:p w14:paraId="286A2777" w14:textId="77777777" w:rsidR="0065424A" w:rsidRPr="00E04258" w:rsidRDefault="0065424A" w:rsidP="00E67915">
                            <w:pPr>
                              <w:spacing w:after="0"/>
                              <w:rPr>
                                <w:sz w:val="18"/>
                                <w:szCs w:val="18"/>
                              </w:rPr>
                            </w:pPr>
                            <w:r w:rsidRPr="00E04258">
                              <w:rPr>
                                <w:sz w:val="18"/>
                                <w:szCs w:val="18"/>
                              </w:rPr>
                              <w:t>Alive</w:t>
                            </w:r>
                            <w:r>
                              <w:rPr>
                                <w:sz w:val="18"/>
                                <w:szCs w:val="18"/>
                              </w:rPr>
                              <w:t xml:space="preserve"> = 1048</w:t>
                            </w:r>
                          </w:p>
                        </w:txbxContent>
                      </v:textbox>
                    </v:shape>
                    <v:shape id="Text Box 53" o:spid="_x0000_s1030" type="#_x0000_t202" style="position:absolute;left:13049;width:18412;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14:paraId="0B78B788" w14:textId="77777777" w:rsidR="0065424A" w:rsidRDefault="0065424A" w:rsidP="00E67915">
                            <w:pPr>
                              <w:spacing w:after="0"/>
                            </w:pPr>
                            <w:r>
                              <w:t>ALL COPD RECORDS = 17141</w:t>
                            </w:r>
                          </w:p>
                          <w:p w14:paraId="312591D5" w14:textId="77777777" w:rsidR="0065424A" w:rsidRPr="00E04258" w:rsidRDefault="0065424A" w:rsidP="00E67915">
                            <w:pPr>
                              <w:spacing w:after="0"/>
                              <w:rPr>
                                <w:sz w:val="18"/>
                                <w:szCs w:val="18"/>
                              </w:rPr>
                            </w:pPr>
                            <w:r w:rsidRPr="00E04258">
                              <w:rPr>
                                <w:sz w:val="18"/>
                                <w:szCs w:val="18"/>
                              </w:rPr>
                              <w:t>Admissions(</w:t>
                            </w:r>
                            <w:proofErr w:type="spellStart"/>
                            <w:r w:rsidRPr="00E04258">
                              <w:rPr>
                                <w:sz w:val="18"/>
                                <w:szCs w:val="18"/>
                              </w:rPr>
                              <w:t>hadm_id</w:t>
                            </w:r>
                            <w:proofErr w:type="spellEnd"/>
                            <w:r w:rsidRPr="00E04258">
                              <w:rPr>
                                <w:sz w:val="18"/>
                                <w:szCs w:val="18"/>
                              </w:rPr>
                              <w:t xml:space="preserve">) = </w:t>
                            </w:r>
                            <w:r>
                              <w:rPr>
                                <w:sz w:val="18"/>
                                <w:szCs w:val="18"/>
                              </w:rPr>
                              <w:t>6577</w:t>
                            </w:r>
                          </w:p>
                          <w:p w14:paraId="09585F6A" w14:textId="77777777" w:rsidR="0065424A" w:rsidRPr="00E04258" w:rsidRDefault="0065424A"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5044</w:t>
                            </w:r>
                          </w:p>
                        </w:txbxContent>
                      </v:textbox>
                    </v:shape>
                    <v:shape id="Text Box 54" o:spid="_x0000_s1031" type="#_x0000_t202" style="position:absolute;left:13238;top:13715;width:17756;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1E51207B" w14:textId="77777777" w:rsidR="0065424A" w:rsidRDefault="0065424A" w:rsidP="00E67915">
                            <w:pPr>
                              <w:spacing w:after="0"/>
                            </w:pPr>
                            <w:r>
                              <w:t>RECORDS = 14773</w:t>
                            </w:r>
                          </w:p>
                          <w:p w14:paraId="2957C04A" w14:textId="77777777" w:rsidR="0065424A" w:rsidRPr="00E04258" w:rsidRDefault="0065424A" w:rsidP="00E67915">
                            <w:pPr>
                              <w:spacing w:after="0"/>
                              <w:rPr>
                                <w:sz w:val="18"/>
                                <w:szCs w:val="18"/>
                              </w:rPr>
                            </w:pPr>
                            <w:r w:rsidRPr="00E04258">
                              <w:rPr>
                                <w:sz w:val="18"/>
                                <w:szCs w:val="18"/>
                              </w:rPr>
                              <w:t>Admissions(</w:t>
                            </w:r>
                            <w:proofErr w:type="spellStart"/>
                            <w:r w:rsidRPr="00E04258">
                              <w:rPr>
                                <w:sz w:val="18"/>
                                <w:szCs w:val="18"/>
                              </w:rPr>
                              <w:t>hadm_id</w:t>
                            </w:r>
                            <w:proofErr w:type="spellEnd"/>
                            <w:r w:rsidRPr="00E04258">
                              <w:rPr>
                                <w:sz w:val="18"/>
                                <w:szCs w:val="18"/>
                              </w:rPr>
                              <w:t xml:space="preserve">) = </w:t>
                            </w:r>
                            <w:r>
                              <w:rPr>
                                <w:sz w:val="18"/>
                                <w:szCs w:val="18"/>
                              </w:rPr>
                              <w:t>5726</w:t>
                            </w:r>
                          </w:p>
                          <w:p w14:paraId="267893CD" w14:textId="77777777" w:rsidR="0065424A" w:rsidRPr="00E04258" w:rsidRDefault="0065424A"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4511</w:t>
                            </w:r>
                          </w:p>
                        </w:txbxContent>
                      </v:textbox>
                    </v:shape>
                    <v:shape id="Text Box 55" o:spid="_x0000_s1032" type="#_x0000_t202" style="position:absolute;left:13715;top:28194;width:20960;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7ACAECCC" w14:textId="77777777" w:rsidR="0065424A" w:rsidRDefault="0065424A" w:rsidP="00E67915">
                            <w:pPr>
                              <w:spacing w:after="0"/>
                            </w:pPr>
                            <w:r>
                              <w:t>RECORDS = 4511</w:t>
                            </w:r>
                          </w:p>
                          <w:p w14:paraId="55EB3955" w14:textId="77777777" w:rsidR="0065424A" w:rsidRPr="00E04258" w:rsidRDefault="0065424A" w:rsidP="00E67915">
                            <w:pPr>
                              <w:spacing w:after="0"/>
                              <w:rPr>
                                <w:sz w:val="18"/>
                                <w:szCs w:val="18"/>
                              </w:rPr>
                            </w:pPr>
                            <w:r w:rsidRPr="00E04258">
                              <w:rPr>
                                <w:sz w:val="18"/>
                                <w:szCs w:val="18"/>
                              </w:rPr>
                              <w:t>Admissions(</w:t>
                            </w:r>
                            <w:proofErr w:type="spellStart"/>
                            <w:r w:rsidRPr="00E04258">
                              <w:rPr>
                                <w:sz w:val="18"/>
                                <w:szCs w:val="18"/>
                              </w:rPr>
                              <w:t>hadm_id</w:t>
                            </w:r>
                            <w:proofErr w:type="spellEnd"/>
                            <w:r w:rsidRPr="00E04258">
                              <w:rPr>
                                <w:sz w:val="18"/>
                                <w:szCs w:val="18"/>
                              </w:rPr>
                              <w:t xml:space="preserve">) = </w:t>
                            </w:r>
                            <w:r>
                              <w:rPr>
                                <w:sz w:val="18"/>
                                <w:szCs w:val="18"/>
                              </w:rPr>
                              <w:t>4511</w:t>
                            </w:r>
                          </w:p>
                          <w:p w14:paraId="3C034905" w14:textId="77777777" w:rsidR="0065424A" w:rsidRPr="00E04258" w:rsidRDefault="0065424A"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4511</w:t>
                            </w:r>
                          </w:p>
                        </w:txbxContent>
                      </v:textbox>
                    </v:shape>
                    <v:shape id="Text Box 56" o:spid="_x0000_s1033" type="#_x0000_t202" style="position:absolute;left:12224;top:39240;width:22224;height:5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" fillcolor="white [3201]" strokeweight=".5pt">
                      <v:textbox>
                        <w:txbxContent>
                          <w:p w14:paraId="6515282B" w14:textId="570EE84A" w:rsidR="0065424A" w:rsidRDefault="0065424A" w:rsidP="00E67915">
                            <w:pPr>
                              <w:spacing w:after="0"/>
                            </w:pPr>
                            <w:r>
                              <w:t xml:space="preserve">RECORDS = 1358 </w:t>
                            </w:r>
                          </w:p>
                          <w:p w14:paraId="77B2F447" w14:textId="77777777" w:rsidR="0065424A" w:rsidRPr="00E04258" w:rsidRDefault="0065424A" w:rsidP="00E67915">
                            <w:pPr>
                              <w:spacing w:after="0"/>
                              <w:rPr>
                                <w:sz w:val="18"/>
                                <w:szCs w:val="18"/>
                              </w:rPr>
                            </w:pPr>
                            <w:r w:rsidRPr="00E04258">
                              <w:rPr>
                                <w:sz w:val="18"/>
                                <w:szCs w:val="18"/>
                              </w:rPr>
                              <w:t>Patients(</w:t>
                            </w:r>
                            <w:proofErr w:type="spellStart"/>
                            <w:r w:rsidRPr="00E04258">
                              <w:rPr>
                                <w:sz w:val="18"/>
                                <w:szCs w:val="18"/>
                              </w:rPr>
                              <w:t>subject_id</w:t>
                            </w:r>
                            <w:proofErr w:type="spellEnd"/>
                            <w:r w:rsidRPr="00E04258">
                              <w:rPr>
                                <w:sz w:val="18"/>
                                <w:szCs w:val="18"/>
                              </w:rPr>
                              <w:t xml:space="preserve">) = </w:t>
                            </w:r>
                            <w:r>
                              <w:rPr>
                                <w:sz w:val="18"/>
                                <w:szCs w:val="18"/>
                              </w:rPr>
                              <w:t>1358</w:t>
                            </w:r>
                          </w:p>
                        </w:txbxContent>
                      </v:textbox>
                    </v:shape>
                    <v:shapetype id="_x0000_t32" coordsize="21600,21600" o:spt="32" o:oned="t" path="m,l21600,21600e" filled="f">
                      <v:path arrowok="t" fillok="f" o:connecttype="none"/>
                      <o:lock v:ext="edit" shapetype="t"/>
                    </v:shapetype>
                    <v:shape id="Straight Arrow Connector 57" o:spid="_x0000_s1034" type="#_x0000_t32" style="position:absolute;left:20383;top:5715;width:95;height:7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Straight Arrow Connector 58" o:spid="_x0000_s1035" type="#_x0000_t32" style="position:absolute;left:21551;top:34212;width:0;height:50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shape id="Straight Arrow Connector 60" o:spid="_x0000_s1036" type="#_x0000_t32" style="position:absolute;left:20478;top:10382;width:19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Straight Arrow Connector 61" o:spid="_x0000_s1037" type="#_x0000_t32" style="position:absolute;left:21098;top:25027;width:19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" strokecolor="black [3200]" strokeweight=".5pt">
                      <v:stroke endarrow="block" joinstyle="miter"/>
                    </v:shape>
                    <v:shape id="Text Box 62" o:spid="_x0000_s1038" type="#_x0000_t202" style="position:absolute;left:41038;top:34944;width:22748;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14:paraId="27522EE5" w14:textId="77777777" w:rsidR="0065424A" w:rsidRPr="00D32A0E" w:rsidRDefault="0065424A" w:rsidP="00E67915">
                            <w:pPr>
                              <w:rPr>
                                <w:sz w:val="20"/>
                                <w:szCs w:val="20"/>
                              </w:rPr>
                            </w:pPr>
                            <w:r>
                              <w:rPr>
                                <w:sz w:val="20"/>
                                <w:szCs w:val="20"/>
                              </w:rPr>
                              <w:t>Missing values more than 15%</w:t>
                            </w:r>
                          </w:p>
                        </w:txbxContent>
                      </v:textbox>
                    </v:shape>
                    <v:shape id="Text Box 63" o:spid="_x0000_s1039" type="#_x0000_t202" style="position:absolute;left:39958;top:6994;width:18288;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14:paraId="16DDDEA3" w14:textId="77777777" w:rsidR="0065424A" w:rsidRDefault="0065424A" w:rsidP="00E67915">
                            <w:r>
                              <w:t xml:space="preserve">Length of stay </w:t>
                            </w:r>
                          </w:p>
                          <w:p w14:paraId="58B2C5B7" w14:textId="77777777" w:rsidR="0065424A" w:rsidRDefault="0065424A" w:rsidP="00E67915">
                            <w:r>
                              <w:t xml:space="preserve">Between 1 day and 28 days </w:t>
                            </w:r>
                          </w:p>
                        </w:txbxContent>
                      </v:textbox>
                    </v:shape>
                  </v:group>
                  <v:shape id="Straight Arrow Connector 65" o:spid="_x0000_s1040" type="#_x0000_t32" style="position:absolute;left:21716;top:44574;width:0;height:8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Straight Arrow Connector 67" o:spid="_x0000_s1041" type="#_x0000_t32" style="position:absolute;left:21145;top:19621;width:0;height:8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" strokecolor="black [3200]" strokeweight=".5pt">
                    <v:stroke endarrow="block" joinstyle="miter"/>
                  </v:shape>
                </v:group>
                <v:shape id="Straight Arrow Connector 1" o:spid="_x0000_s1042" type="#_x0000_t32" style="position:absolute;left:10096;top:36195;width:19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" strokecolor="black [3200]" strokeweight=".5pt">
                  <v:stroke endarrow="block" joinstyle="miter"/>
                </v:shape>
                <v:shape id="Text Box 2" o:spid="_x0000_s1043" type="#_x0000_t202" style="position:absolute;left:29051;top:24003;width:22745;height:2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D57E7A7" w14:textId="77777777" w:rsidR="0065424A" w:rsidRDefault="0065424A" w:rsidP="00E67915">
                        <w:pPr>
                          <w:rPr>
                            <w:sz w:val="20"/>
                            <w:szCs w:val="20"/>
                          </w:rPr>
                        </w:pPr>
                        <w:r>
                          <w:rPr>
                            <w:sz w:val="20"/>
                            <w:szCs w:val="20"/>
                          </w:rPr>
                          <w:t>Last day of admission for all admissions</w:t>
                        </w:r>
                      </w:p>
                    </w:txbxContent>
                  </v:textbox>
                </v:shape>
                <w10:wrap type="topAndBottom" anchorx="margin"/>
              </v:group>
            </w:pict>
          </mc:Fallback>
        </mc:AlternateContent>
      </w:r>
    </w:p>
    <w:p w14:paraId="47F8B52A" w14:textId="497F152B" w:rsidR="003B6A68" w:rsidRPr="001816E4" w:rsidRDefault="005A5CC4" w:rsidP="005A5CC4">
      <w:pPr>
        <w:shd w:val="clear" w:color="auto" w:fill="FFFFFF"/>
        <w:spacing w:beforeAutospacing="1" w:after="100" w:afterAutospacing="1" w:line="240" w:lineRule="auto"/>
        <w:rPr>
          <w:rFonts w:cstheme="minorHAnsi"/>
          <w:sz w:val="24"/>
          <w:szCs w:val="24"/>
        </w:rPr>
      </w:pPr>
      <w:r>
        <w:rPr>
          <w:rFonts w:cstheme="minorHAnsi"/>
          <w:sz w:val="24"/>
          <w:szCs w:val="24"/>
        </w:rPr>
        <w:t>Figure 1. Cohort recruitment criteria</w:t>
      </w:r>
    </w:p>
    <w:p w14:paraId="7480F235" w14:textId="22EC56DE" w:rsidR="003B6A68" w:rsidRPr="001816E4" w:rsidRDefault="00C17B9A" w:rsidP="00FB1F1A">
      <w:pPr>
        <w:pStyle w:val="3"/>
        <w:jc w:val="both"/>
      </w:pPr>
      <w:r w:rsidRPr="001816E4">
        <w:lastRenderedPageBreak/>
        <w:t xml:space="preserve">Data </w:t>
      </w:r>
      <w:r w:rsidR="00550A52" w:rsidRPr="001816E4">
        <w:t>E</w:t>
      </w:r>
      <w:r w:rsidRPr="001816E4">
        <w:t>xtraction</w:t>
      </w:r>
    </w:p>
    <w:p w14:paraId="71DFD89C" w14:textId="71227BD5" w:rsidR="0059332B" w:rsidRPr="001816E4" w:rsidRDefault="00D56EAB" w:rsidP="00FB1F1A">
      <w:pPr>
        <w:autoSpaceDE w:val="0"/>
        <w:autoSpaceDN w:val="0"/>
        <w:adjustRightInd w:val="0"/>
        <w:spacing w:line="240" w:lineRule="auto"/>
        <w:jc w:val="both"/>
        <w:rPr>
          <w:rFonts w:cstheme="minorHAnsi"/>
          <w:sz w:val="24"/>
          <w:szCs w:val="24"/>
        </w:rPr>
      </w:pPr>
      <w:r w:rsidRPr="001816E4">
        <w:rPr>
          <w:rFonts w:cstheme="minorHAnsi"/>
          <w:sz w:val="24"/>
          <w:szCs w:val="24"/>
        </w:rPr>
        <w:t xml:space="preserve">Data for the study was determined using the </w:t>
      </w:r>
      <w:r w:rsidR="00C17B9A" w:rsidRPr="001816E4">
        <w:rPr>
          <w:rFonts w:cstheme="minorHAnsi"/>
          <w:sz w:val="24"/>
          <w:szCs w:val="24"/>
        </w:rPr>
        <w:t xml:space="preserve">International Classification of Diseases, Ninth Revision, Clinical Modification (ICD-9-CM) codes </w:t>
      </w:r>
      <w:r w:rsidRPr="001816E4">
        <w:rPr>
          <w:rFonts w:cstheme="minorHAnsi"/>
          <w:sz w:val="24"/>
          <w:szCs w:val="24"/>
        </w:rPr>
        <w:t xml:space="preserve">for COPD. </w:t>
      </w:r>
      <w:r w:rsidR="00810B29" w:rsidRPr="001816E4">
        <w:rPr>
          <w:rFonts w:cstheme="minorHAnsi"/>
          <w:sz w:val="24"/>
          <w:szCs w:val="24"/>
        </w:rPr>
        <w:t xml:space="preserve">(COPD </w:t>
      </w:r>
      <w:r w:rsidR="00810B29" w:rsidRPr="001816E4">
        <w:rPr>
          <w:rFonts w:cstheme="minorHAnsi"/>
          <w:bCs/>
          <w:sz w:val="24"/>
          <w:szCs w:val="24"/>
        </w:rPr>
        <w:t xml:space="preserve">'490', '4910', '4911', '4912', '49120', '49121', '49122', '4918', '4919', '492', '4920', '4928', '494', '4940', '4941', '496',) </w:t>
      </w:r>
      <w:r w:rsidR="00F94BD1">
        <w:rPr>
          <w:rFonts w:cstheme="minorHAnsi"/>
          <w:bCs/>
          <w:sz w:val="24"/>
          <w:szCs w:val="24"/>
        </w:rPr>
        <w:fldChar w:fldCharType="begin"/>
      </w:r>
      <w:r w:rsidR="00D8127D">
        <w:rPr>
          <w:rFonts w:cstheme="minorHAnsi"/>
          <w:bCs/>
          <w:sz w:val="24"/>
          <w:szCs w:val="24"/>
        </w:rPr>
        <w:instrText xml:space="preserve"> ADDIN ZOTERO_ITEM CSL_CITATION {"citationID":"zhzlVdOo","properties":{"formattedCitation":"[14], [15]","plainCitation":"[14], [15]","noteIndex":0},"citationItems":[{"id":128,"uris":["http://zotero.org/users/4293697/items/7VTMMBGD"],"uri":["http://zotero.org/users/4293697/items/7VTMMBGD"],"itemData":{"id":128,"type":"article-journal","abstract":"Administrative databases are increasingly used for studying outcomes of medical care. Valid inferences from such data require the ability to account for disease severity and comorbid conditions. We adapted a clinical comorbidity index, designed for use with medical records, for research relying on International Classification of Diseases (ICD-9-CM) diagnosis and procedure codes. The association of this adapted index with health outcomes and resource use was then examined with a sample of Medicare beneficiaries who underwent lumbar spine surgery in 1985 (n = 27,111). The index was associated in the expected direction with postoperative complications, mortality, blood transfusion, discharge to nursing home, length of hospital stay, and hospital charges. These associations were observed whether the index incorporated data from multiple hospitalizations over a year's time, or just from the index surgical admission. They also persisted after controlling for patient age. We conclude that the adapted comorbidity index will be useful in studies of disease outcome and resource use employing administrative databases.","container-title":"Journal of Clinical Epidemiology","DOI":"10.1016/0895-4356(92)90133-8","ISSN":"0895-4356","issue":"6","journalAbbreviation":"J Clin Epidemiol","language":"eng","note":"PMID: 1607900","page":"613-619","source":"PubMed","title":"Adapting a clinical comorbidity index for use with ICD-9-CM administrative databases","volume":"45","author":[{"family":"Deyo","given":"R. A."},{"family":"Cherkin","given":"D. C."},{"family":"Ciol","given":"M. A."}],"issued":{"date-parts":[["1992",6]]}}},{"id":126,"uris":["http://zotero.org/users/4293697/items/JAG7MIPV"],"uri":["http://zotero.org/users/4293697/items/JAG7MIPV"],"itemData":{"id":126,"type":"article-journal","abstract":"OBJECTIVES: Implementation of the International Statistical Classification of Disease and Related Health Problems, 10th Revision (ICD-10) coding system presents challenges for using administrative data. Recognizing this, we conducted a multistep process to develop ICD-10 coding algorithms to define Charlson and Elixhauser comorbidities in administrative data and assess the performance of the resulting algorithms.\nMETHODS: ICD-10 coding algorithms were developed by \"translation\" of the ICD-9-CM codes constituting Deyo's (for Charlson comorbidities) and Elixhauser's coding algorithms and by physicians' assessment of the face-validity of selected ICD-10 codes. The process of carefully developing ICD-10 algorithms also produced modified and enhanced ICD-9-CM coding algorithms for the Charlson and Elixhauser comorbidities. We then used data on in-patients aged 18 years and older in ICD-9-CM and ICD-10 administrative hospital discharge data from a Canadian health region to assess the comorbidity frequencies and mortality prediction achieved by the original ICD-9-CM algorithms, the enhanced ICD-9-CM algorithms, and the new ICD-10 coding algorithms.\nRESULTS: Among 56,585 patients in the ICD-9-CM data and 58,805 patients in the ICD-10 data, frequencies of the 17 Charlson comorbidities and the 30 Elixhauser comorbidities remained generally similar across algorithms. The new ICD-10 and enhanced ICD-9-CM coding algorithms either matched or outperformed the original Deyo and Elixhauser ICD-9-CM coding algorithms in predicting in-hospital mortality. The C-statistic was 0.842 for Deyo's ICD-9-CM coding algorithm, 0.860 for the ICD-10 coding algorithm, and 0.859 for the enhanced ICD-9-CM coding algorithm, 0.868 for the original Elixhauser ICD-9-CM coding algorithm, 0.870 for the ICD-10 coding algorithm and 0.878 for the enhanced ICD-9-CM coding algorithm.\nCONCLUSIONS: These newly developed ICD-10 and ICD-9-CM comorbidity coding algorithms produce similar estimates of comorbidity prevalence in administrative data, and may outperform existing ICD-9-CM coding algorithms.","container-title":"Medical Care","DOI":"10.1097/01.mlr.0000182534.19832.83","ISSN":"0025-7079","issue":"11","journalAbbreviation":"Med Care","language":"eng","note":"PMID: 16224307","page":"1130-1139","source":"PubMed","title":"Coding algorithms for defining comorbidities in ICD-9-CM and ICD-10 administrative data","volume":"43","author":[{"family":"Quan","given":"Hude"},{"family":"Sundararajan","given":"Vijaya"},{"family":"Halfon","given":"Patricia"},{"family":"Fong","given":"Andrew"},{"family":"Burnand","given":"Bernard"},{"family":"Luthi","given":"Jean-Christophe"},{"family":"Saunders","given":"L. Duncan"},{"family":"Beck","given":"Cynthia A."},{"family":"Feasby","given":"Thomas E."},{"family":"Ghali","given":"William A."}],"issued":{"date-parts":[["2005",11]]}}}],"schema":"https://github.com/citation-style-language/schema/raw/master/csl-citation.json"} </w:instrText>
      </w:r>
      <w:r w:rsidR="00F94BD1">
        <w:rPr>
          <w:rFonts w:cstheme="minorHAnsi"/>
          <w:bCs/>
          <w:sz w:val="24"/>
          <w:szCs w:val="24"/>
        </w:rPr>
        <w:fldChar w:fldCharType="separate"/>
      </w:r>
      <w:r w:rsidR="00D8127D" w:rsidRPr="00D8127D">
        <w:rPr>
          <w:rFonts w:ascii="Calibri" w:hAnsi="Calibri" w:cs="Calibri"/>
          <w:sz w:val="24"/>
        </w:rPr>
        <w:t>[14], [15]</w:t>
      </w:r>
      <w:r w:rsidR="00F94BD1">
        <w:rPr>
          <w:rFonts w:cstheme="minorHAnsi"/>
          <w:bCs/>
          <w:sz w:val="24"/>
          <w:szCs w:val="24"/>
        </w:rPr>
        <w:fldChar w:fldCharType="end"/>
      </w:r>
      <w:r w:rsidR="00810B29" w:rsidRPr="00F94BD1">
        <w:rPr>
          <w:rFonts w:cstheme="minorHAnsi"/>
          <w:bCs/>
          <w:color w:val="FF0000"/>
          <w:sz w:val="24"/>
          <w:szCs w:val="24"/>
        </w:rPr>
        <w:t>.</w:t>
      </w:r>
      <w:r w:rsidR="00810B29" w:rsidRPr="00F94BD1">
        <w:rPr>
          <w:rFonts w:cstheme="minorHAnsi"/>
          <w:b/>
          <w:bCs/>
          <w:color w:val="FF0000"/>
          <w:sz w:val="24"/>
          <w:szCs w:val="24"/>
        </w:rPr>
        <w:t xml:space="preserve"> </w:t>
      </w:r>
      <w:r w:rsidRPr="001816E4">
        <w:rPr>
          <w:rFonts w:cstheme="minorHAnsi"/>
          <w:sz w:val="24"/>
          <w:szCs w:val="24"/>
        </w:rPr>
        <w:t xml:space="preserve">Basically, MIMIC-III contains </w:t>
      </w:r>
      <w:r w:rsidR="00E67915" w:rsidRPr="001816E4">
        <w:rPr>
          <w:rFonts w:cstheme="minorHAnsi"/>
          <w:sz w:val="24"/>
          <w:szCs w:val="24"/>
        </w:rPr>
        <w:t>a lot of records</w:t>
      </w:r>
      <w:r w:rsidRPr="001816E4">
        <w:rPr>
          <w:rFonts w:cstheme="minorHAnsi"/>
          <w:sz w:val="24"/>
          <w:szCs w:val="24"/>
        </w:rPr>
        <w:t xml:space="preserve">, </w:t>
      </w:r>
      <w:r w:rsidR="00E67915" w:rsidRPr="001816E4">
        <w:rPr>
          <w:rFonts w:cstheme="minorHAnsi"/>
          <w:sz w:val="24"/>
          <w:szCs w:val="24"/>
        </w:rPr>
        <w:t>in this study, the data</w:t>
      </w:r>
      <w:r w:rsidRPr="001816E4">
        <w:rPr>
          <w:rFonts w:cstheme="minorHAnsi"/>
          <w:sz w:val="24"/>
          <w:szCs w:val="24"/>
        </w:rPr>
        <w:t xml:space="preserve"> was extracted for all the patients admitted in the ICU with C</w:t>
      </w:r>
      <w:r w:rsidR="00E67915" w:rsidRPr="001816E4">
        <w:rPr>
          <w:rFonts w:cstheme="minorHAnsi"/>
          <w:sz w:val="24"/>
          <w:szCs w:val="24"/>
        </w:rPr>
        <w:t>OPD as morbidity, and from this cohort</w:t>
      </w:r>
      <w:r w:rsidRPr="001816E4">
        <w:rPr>
          <w:rFonts w:cstheme="minorHAnsi"/>
          <w:sz w:val="24"/>
          <w:szCs w:val="24"/>
        </w:rPr>
        <w:t xml:space="preserve"> we </w:t>
      </w:r>
      <w:r w:rsidR="00E67915" w:rsidRPr="001816E4">
        <w:rPr>
          <w:rFonts w:cstheme="minorHAnsi"/>
          <w:sz w:val="24"/>
          <w:szCs w:val="24"/>
        </w:rPr>
        <w:t>identified</w:t>
      </w:r>
      <w:r w:rsidRPr="001816E4">
        <w:rPr>
          <w:rFonts w:cstheme="minorHAnsi"/>
          <w:sz w:val="24"/>
          <w:szCs w:val="24"/>
        </w:rPr>
        <w:t xml:space="preserve"> patients</w:t>
      </w:r>
      <w:r w:rsidR="005345A1">
        <w:rPr>
          <w:rFonts w:cstheme="minorHAnsi"/>
          <w:sz w:val="24"/>
          <w:szCs w:val="24"/>
        </w:rPr>
        <w:t xml:space="preserve"> that were diagnosed with the other underlying comorbidities</w:t>
      </w:r>
      <w:r w:rsidRPr="001816E4">
        <w:rPr>
          <w:rFonts w:cstheme="minorHAnsi"/>
          <w:sz w:val="24"/>
          <w:szCs w:val="24"/>
        </w:rPr>
        <w:t>.</w:t>
      </w:r>
      <w:r w:rsidR="004C77C0" w:rsidRPr="001816E4">
        <w:rPr>
          <w:rFonts w:cstheme="minorHAnsi"/>
          <w:sz w:val="24"/>
          <w:szCs w:val="24"/>
        </w:rPr>
        <w:t xml:space="preserve"> </w:t>
      </w:r>
      <w:r w:rsidR="00E9711C" w:rsidRPr="001816E4">
        <w:rPr>
          <w:rFonts w:cstheme="minorHAnsi"/>
          <w:sz w:val="24"/>
          <w:szCs w:val="24"/>
        </w:rPr>
        <w:t>MIMICIII has two databases</w:t>
      </w:r>
      <w:r w:rsidR="008A12B8">
        <w:rPr>
          <w:rFonts w:cstheme="minorHAnsi"/>
          <w:sz w:val="24"/>
          <w:szCs w:val="24"/>
        </w:rPr>
        <w:t xml:space="preserve"> (</w:t>
      </w:r>
      <w:proofErr w:type="spellStart"/>
      <w:r w:rsidR="008A12B8">
        <w:rPr>
          <w:rFonts w:cstheme="minorHAnsi"/>
          <w:sz w:val="24"/>
          <w:szCs w:val="24"/>
        </w:rPr>
        <w:t>Metavision</w:t>
      </w:r>
      <w:proofErr w:type="spellEnd"/>
      <w:r w:rsidR="008A12B8">
        <w:rPr>
          <w:rFonts w:cstheme="minorHAnsi"/>
          <w:sz w:val="24"/>
          <w:szCs w:val="24"/>
        </w:rPr>
        <w:t xml:space="preserve"> and </w:t>
      </w:r>
      <w:proofErr w:type="spellStart"/>
      <w:r w:rsidR="008A12B8">
        <w:rPr>
          <w:rFonts w:cstheme="minorHAnsi"/>
          <w:sz w:val="24"/>
          <w:szCs w:val="24"/>
        </w:rPr>
        <w:t>Carevue</w:t>
      </w:r>
      <w:proofErr w:type="spellEnd"/>
      <w:r w:rsidR="008A12B8">
        <w:rPr>
          <w:rFonts w:cstheme="minorHAnsi"/>
          <w:sz w:val="24"/>
          <w:szCs w:val="24"/>
        </w:rPr>
        <w:t>)</w:t>
      </w:r>
      <w:r w:rsidR="00492D8E">
        <w:rPr>
          <w:rFonts w:cstheme="minorHAnsi"/>
          <w:sz w:val="24"/>
          <w:szCs w:val="24"/>
        </w:rPr>
        <w:fldChar w:fldCharType="begin"/>
      </w:r>
      <w:r w:rsidR="00D8127D">
        <w:rPr>
          <w:rFonts w:cstheme="minorHAnsi"/>
          <w:sz w:val="24"/>
          <w:szCs w:val="24"/>
        </w:rPr>
        <w:instrText xml:space="preserve"> ADDIN ZOTERO_ITEM CSL_CITATION {"citationID":"kq1UTnpQ","properties":{"formattedCitation":"[16]","plainCitation":"[16]","noteIndex":0},"citationItems":[{"id":145,"uris":["http://zotero.org/users/4293697/items/ISVGW88T"],"uri":["http://zotero.org/users/4293697/items/ISVGW88T"],"itemData":{"id":145,"type":"article","abstract":"MIMIC-III is a large, freely-available database comprising deidentified\nhealth-related data associated with over forty thousand patients who stayed in\ncritical care units of the Beth Israel Deaconess Medical Center between 2001\nand 2012. The database includes information such as demographics, vital sign\nmeasurements made at the bedside (~1 data point per hour), laboratory test\nresults, procedures, medications, caregiver notes, imaging reports, and\nmortality (including post-hospital discharge).\n\nMIMIC supports a diverse range of analytic studies spanning epidemiology,\nclinical decision-rule improvement, and electronic tool development. It is\nnotable for three factors: it is freely available to researchers worldwide; it\nencompasses a diverse and very large population of ICU patients; and it\ncontains highly granular data, including vital signs, laboratory results, and\nmedications.","note":"version: 1.4\ntype: dataset\nDOI: 10.13026/C2XW26","publisher":"PhysioNet","source":"DOI.org (Datacite)","title":"MIMIC-III Clinical Database","URL":"https://physionet.org/content/mimiciii/1.4/","author":[{"family":"Johnson, Alistair","given":""},{"family":"Pollard, Tom","given":""},{"family":"Mark, Roger","given":""}],"accessed":{"date-parts":[["2021",6,29]]},"issued":{"date-parts":[["2015"]]}}}],"schema":"https://github.com/citation-style-language/schema/raw/master/csl-citation.json"} </w:instrText>
      </w:r>
      <w:r w:rsidR="00492D8E">
        <w:rPr>
          <w:rFonts w:cstheme="minorHAnsi"/>
          <w:sz w:val="24"/>
          <w:szCs w:val="24"/>
        </w:rPr>
        <w:fldChar w:fldCharType="separate"/>
      </w:r>
      <w:r w:rsidR="00D8127D" w:rsidRPr="00D8127D">
        <w:rPr>
          <w:rFonts w:ascii="Calibri" w:hAnsi="Calibri" w:cs="Calibri"/>
          <w:sz w:val="24"/>
        </w:rPr>
        <w:t>[16]</w:t>
      </w:r>
      <w:r w:rsidR="00492D8E">
        <w:rPr>
          <w:rFonts w:cstheme="minorHAnsi"/>
          <w:sz w:val="24"/>
          <w:szCs w:val="24"/>
        </w:rPr>
        <w:fldChar w:fldCharType="end"/>
      </w:r>
      <w:r w:rsidR="00E9711C" w:rsidRPr="001816E4">
        <w:rPr>
          <w:rFonts w:cstheme="minorHAnsi"/>
          <w:sz w:val="24"/>
          <w:szCs w:val="24"/>
        </w:rPr>
        <w:t xml:space="preserve"> in this study w</w:t>
      </w:r>
      <w:r w:rsidR="004C77C0" w:rsidRPr="001816E4">
        <w:rPr>
          <w:rFonts w:cstheme="minorHAnsi"/>
          <w:sz w:val="24"/>
          <w:szCs w:val="24"/>
        </w:rPr>
        <w:t xml:space="preserve">e focused much on the </w:t>
      </w:r>
      <w:proofErr w:type="spellStart"/>
      <w:r w:rsidR="004C77C0" w:rsidRPr="001816E4">
        <w:rPr>
          <w:rFonts w:cstheme="minorHAnsi"/>
          <w:sz w:val="24"/>
          <w:szCs w:val="24"/>
        </w:rPr>
        <w:t>m</w:t>
      </w:r>
      <w:r w:rsidR="00E9711C" w:rsidRPr="001816E4">
        <w:rPr>
          <w:rFonts w:cstheme="minorHAnsi"/>
          <w:sz w:val="24"/>
          <w:szCs w:val="24"/>
        </w:rPr>
        <w:t>etav</w:t>
      </w:r>
      <w:r w:rsidR="008A12B8">
        <w:rPr>
          <w:rFonts w:cstheme="minorHAnsi"/>
          <w:sz w:val="24"/>
          <w:szCs w:val="24"/>
        </w:rPr>
        <w:t>i</w:t>
      </w:r>
      <w:r w:rsidR="003959C2">
        <w:rPr>
          <w:rFonts w:cstheme="minorHAnsi"/>
          <w:sz w:val="24"/>
          <w:szCs w:val="24"/>
        </w:rPr>
        <w:t>sion</w:t>
      </w:r>
      <w:proofErr w:type="spellEnd"/>
      <w:r w:rsidR="00E9711C" w:rsidRPr="001816E4">
        <w:rPr>
          <w:rFonts w:cstheme="minorHAnsi"/>
          <w:sz w:val="24"/>
          <w:szCs w:val="24"/>
        </w:rPr>
        <w:t xml:space="preserve"> database not the </w:t>
      </w:r>
      <w:proofErr w:type="spellStart"/>
      <w:r w:rsidR="00E9711C" w:rsidRPr="001816E4">
        <w:rPr>
          <w:rFonts w:cstheme="minorHAnsi"/>
          <w:sz w:val="24"/>
          <w:szCs w:val="24"/>
        </w:rPr>
        <w:t>carevu</w:t>
      </w:r>
      <w:r w:rsidR="004C77C0" w:rsidRPr="001816E4">
        <w:rPr>
          <w:rFonts w:cstheme="minorHAnsi"/>
          <w:sz w:val="24"/>
          <w:szCs w:val="24"/>
        </w:rPr>
        <w:t>e</w:t>
      </w:r>
      <w:proofErr w:type="spellEnd"/>
      <w:r w:rsidR="004C77C0" w:rsidRPr="001816E4">
        <w:rPr>
          <w:rFonts w:cstheme="minorHAnsi"/>
          <w:sz w:val="24"/>
          <w:szCs w:val="24"/>
        </w:rPr>
        <w:t xml:space="preserve"> </w:t>
      </w:r>
      <w:r w:rsidR="00586A9B" w:rsidRPr="001816E4">
        <w:rPr>
          <w:rFonts w:cstheme="minorHAnsi"/>
          <w:sz w:val="24"/>
          <w:szCs w:val="24"/>
        </w:rPr>
        <w:t xml:space="preserve">database </w:t>
      </w:r>
      <w:r w:rsidR="004C77C0" w:rsidRPr="001816E4">
        <w:rPr>
          <w:rFonts w:cstheme="minorHAnsi"/>
          <w:sz w:val="24"/>
          <w:szCs w:val="24"/>
        </w:rPr>
        <w:t>when getting the records.</w:t>
      </w:r>
    </w:p>
    <w:p w14:paraId="2DAE6E29" w14:textId="7D46F9D9" w:rsidR="00586A9B" w:rsidRPr="001816E4" w:rsidRDefault="00FA42A5" w:rsidP="00FB1F1A">
      <w:pPr>
        <w:autoSpaceDE w:val="0"/>
        <w:autoSpaceDN w:val="0"/>
        <w:adjustRightInd w:val="0"/>
        <w:spacing w:line="240" w:lineRule="auto"/>
        <w:jc w:val="both"/>
        <w:rPr>
          <w:rFonts w:cstheme="minorHAnsi"/>
          <w:sz w:val="24"/>
          <w:szCs w:val="24"/>
        </w:rPr>
      </w:pPr>
      <w:r w:rsidRPr="001816E4">
        <w:rPr>
          <w:rFonts w:cstheme="minorHAnsi"/>
          <w:sz w:val="24"/>
          <w:szCs w:val="24"/>
        </w:rPr>
        <w:t>Apart</w:t>
      </w:r>
      <w:r w:rsidR="00586A9B" w:rsidRPr="001816E4">
        <w:rPr>
          <w:rFonts w:cstheme="minorHAnsi"/>
          <w:sz w:val="24"/>
          <w:szCs w:val="24"/>
        </w:rPr>
        <w:t xml:space="preserve"> from </w:t>
      </w:r>
      <w:r w:rsidRPr="001816E4">
        <w:rPr>
          <w:rFonts w:cstheme="minorHAnsi"/>
          <w:sz w:val="24"/>
          <w:szCs w:val="24"/>
        </w:rPr>
        <w:t xml:space="preserve">comorbidity COPD, </w:t>
      </w:r>
      <w:r w:rsidR="00F93915">
        <w:rPr>
          <w:rFonts w:cstheme="minorHAnsi"/>
          <w:sz w:val="24"/>
          <w:szCs w:val="24"/>
        </w:rPr>
        <w:t xml:space="preserve">Medications, Laboratory tests and </w:t>
      </w:r>
      <w:r w:rsidRPr="001816E4">
        <w:rPr>
          <w:rFonts w:cstheme="minorHAnsi"/>
          <w:sz w:val="24"/>
          <w:szCs w:val="24"/>
        </w:rPr>
        <w:t>other clinical variables were extracted or calculated: BMI</w:t>
      </w:r>
      <w:r w:rsidR="00F93915">
        <w:rPr>
          <w:rFonts w:cstheme="minorHAnsi"/>
          <w:sz w:val="24"/>
          <w:szCs w:val="24"/>
        </w:rPr>
        <w:t xml:space="preserve"> calculated from weight and height</w:t>
      </w:r>
      <w:r w:rsidRPr="001816E4">
        <w:rPr>
          <w:rFonts w:cstheme="minorHAnsi"/>
          <w:sz w:val="24"/>
          <w:szCs w:val="24"/>
        </w:rPr>
        <w:t>, age</w:t>
      </w:r>
      <w:r w:rsidR="00F93915">
        <w:rPr>
          <w:rFonts w:cstheme="minorHAnsi"/>
          <w:sz w:val="24"/>
          <w:szCs w:val="24"/>
        </w:rPr>
        <w:t xml:space="preserve"> calculated from the date of birth and first day of hospital admission</w:t>
      </w:r>
      <w:r w:rsidRPr="001816E4">
        <w:rPr>
          <w:rFonts w:cstheme="minorHAnsi"/>
          <w:sz w:val="24"/>
          <w:szCs w:val="24"/>
        </w:rPr>
        <w:t xml:space="preserve">, </w:t>
      </w:r>
      <w:proofErr w:type="spellStart"/>
      <w:r w:rsidRPr="001816E4">
        <w:rPr>
          <w:rFonts w:cstheme="minorHAnsi"/>
          <w:sz w:val="24"/>
          <w:szCs w:val="24"/>
        </w:rPr>
        <w:t>Elixhauser</w:t>
      </w:r>
      <w:proofErr w:type="spellEnd"/>
      <w:r w:rsidRPr="001816E4">
        <w:rPr>
          <w:rFonts w:cstheme="minorHAnsi"/>
          <w:sz w:val="24"/>
          <w:szCs w:val="24"/>
        </w:rPr>
        <w:t xml:space="preserve"> Comorbidity index</w:t>
      </w:r>
      <w:r w:rsidR="00492D8E">
        <w:rPr>
          <w:rFonts w:cstheme="minorHAnsi"/>
          <w:sz w:val="24"/>
          <w:szCs w:val="24"/>
        </w:rPr>
        <w:fldChar w:fldCharType="begin"/>
      </w:r>
      <w:r w:rsidR="00D8127D">
        <w:rPr>
          <w:rFonts w:cstheme="minorHAnsi"/>
          <w:sz w:val="24"/>
          <w:szCs w:val="24"/>
        </w:rPr>
        <w:instrText xml:space="preserve"> ADDIN ZOTERO_ITEM CSL_CITATION {"citationID":"2SLVoo15","properties":{"formattedCitation":"[17]","plainCitation":"[17]","noteIndex":0},"citationItems":[{"id":146,"uris":["http://zotero.org/users/4293697/items/BUZERBXI"],"uri":["http://zotero.org/users/4293697/items/BUZERBXI"],"itemData":{"id":146,"type":"webpage","title":"Elixhauser Comorbidity Index - an overview | ScienceDirect Topics","URL":"https://www.sciencedirect.com/topics/medicine-and-dentistry/elixhauser-comorbidity-index","accessed":{"date-parts":[["2021",6,29]]}}}],"schema":"https://github.com/citation-style-language/schema/raw/master/csl-citation.json"} </w:instrText>
      </w:r>
      <w:r w:rsidR="00492D8E">
        <w:rPr>
          <w:rFonts w:cstheme="minorHAnsi"/>
          <w:sz w:val="24"/>
          <w:szCs w:val="24"/>
        </w:rPr>
        <w:fldChar w:fldCharType="separate"/>
      </w:r>
      <w:r w:rsidR="00D8127D" w:rsidRPr="00D8127D">
        <w:rPr>
          <w:rFonts w:ascii="Calibri" w:hAnsi="Calibri" w:cs="Calibri"/>
          <w:sz w:val="24"/>
        </w:rPr>
        <w:t>[17]</w:t>
      </w:r>
      <w:r w:rsidR="00492D8E">
        <w:rPr>
          <w:rFonts w:cstheme="minorHAnsi"/>
          <w:sz w:val="24"/>
          <w:szCs w:val="24"/>
        </w:rPr>
        <w:fldChar w:fldCharType="end"/>
      </w:r>
      <w:r w:rsidRPr="001816E4">
        <w:rPr>
          <w:rFonts w:cstheme="minorHAnsi"/>
          <w:sz w:val="24"/>
          <w:szCs w:val="24"/>
        </w:rPr>
        <w:t xml:space="preserve">. Other comorbidities like hypertension, Cancer were also identified from our cohort using ICD9-codes. </w:t>
      </w:r>
      <w:r w:rsidR="00F93915">
        <w:rPr>
          <w:rFonts w:cstheme="minorHAnsi"/>
          <w:sz w:val="24"/>
          <w:szCs w:val="24"/>
        </w:rPr>
        <w:t>These clinical and laboratory variables were based on first day of admission.</w:t>
      </w:r>
    </w:p>
    <w:p w14:paraId="4CCF5505" w14:textId="39BE4FAF" w:rsidR="008F1DE2" w:rsidRPr="001816E4" w:rsidRDefault="00FA42A5" w:rsidP="00FB1F1A">
      <w:pPr>
        <w:autoSpaceDE w:val="0"/>
        <w:autoSpaceDN w:val="0"/>
        <w:adjustRightInd w:val="0"/>
        <w:spacing w:after="0" w:line="240" w:lineRule="auto"/>
        <w:jc w:val="both"/>
        <w:rPr>
          <w:rFonts w:cstheme="minorHAnsi"/>
          <w:color w:val="212121"/>
          <w:sz w:val="24"/>
          <w:szCs w:val="24"/>
          <w:shd w:val="clear" w:color="auto" w:fill="FFFFFF"/>
        </w:rPr>
      </w:pPr>
      <w:r w:rsidRPr="001816E4">
        <w:rPr>
          <w:rFonts w:cstheme="minorHAnsi"/>
          <w:sz w:val="24"/>
          <w:szCs w:val="24"/>
        </w:rPr>
        <w:t>Outcome variables extracted include 28-day mortality (after ICU admission), length of hospital admission stay, length of ICU stay</w:t>
      </w:r>
      <w:r w:rsidR="00046F62">
        <w:rPr>
          <w:rFonts w:cstheme="minorHAnsi"/>
          <w:sz w:val="24"/>
          <w:szCs w:val="24"/>
        </w:rPr>
        <w:t>, renal replacement therapy and respiratory failure</w:t>
      </w:r>
      <w:r w:rsidRPr="001816E4">
        <w:rPr>
          <w:rFonts w:cstheme="minorHAnsi"/>
          <w:sz w:val="24"/>
          <w:szCs w:val="24"/>
        </w:rPr>
        <w:t>. The primary endpoint of the study</w:t>
      </w:r>
      <w:r w:rsidR="00144E99" w:rsidRPr="001816E4">
        <w:rPr>
          <w:rFonts w:cstheme="minorHAnsi"/>
          <w:sz w:val="24"/>
          <w:szCs w:val="24"/>
        </w:rPr>
        <w:t xml:space="preserve"> was 28-day mortality</w:t>
      </w:r>
      <w:r w:rsidRPr="001816E4">
        <w:rPr>
          <w:rFonts w:cstheme="minorHAnsi"/>
          <w:sz w:val="24"/>
          <w:szCs w:val="24"/>
        </w:rPr>
        <w:t xml:space="preserve">. Since </w:t>
      </w:r>
      <w:r w:rsidR="00D136E9" w:rsidRPr="001816E4">
        <w:rPr>
          <w:rFonts w:cstheme="minorHAnsi"/>
          <w:sz w:val="24"/>
          <w:szCs w:val="24"/>
        </w:rPr>
        <w:t>it</w:t>
      </w:r>
      <w:r w:rsidR="00144E99" w:rsidRPr="001816E4">
        <w:rPr>
          <w:rFonts w:cstheme="minorHAnsi"/>
          <w:sz w:val="24"/>
          <w:szCs w:val="24"/>
        </w:rPr>
        <w:t xml:space="preserve"> is possible for </w:t>
      </w:r>
      <w:r w:rsidRPr="001816E4">
        <w:rPr>
          <w:rFonts w:cstheme="minorHAnsi"/>
          <w:sz w:val="24"/>
          <w:szCs w:val="24"/>
        </w:rPr>
        <w:t xml:space="preserve">a patient </w:t>
      </w:r>
      <w:r w:rsidR="00144E99" w:rsidRPr="001816E4">
        <w:rPr>
          <w:rFonts w:cstheme="minorHAnsi"/>
          <w:sz w:val="24"/>
          <w:szCs w:val="24"/>
        </w:rPr>
        <w:t>to</w:t>
      </w:r>
      <w:r w:rsidRPr="001816E4">
        <w:rPr>
          <w:rFonts w:cstheme="minorHAnsi"/>
          <w:sz w:val="24"/>
          <w:szCs w:val="24"/>
        </w:rPr>
        <w:t xml:space="preserve"> have </w:t>
      </w:r>
      <w:r w:rsidR="00144E99" w:rsidRPr="001816E4">
        <w:rPr>
          <w:rFonts w:cstheme="minorHAnsi"/>
          <w:sz w:val="24"/>
          <w:szCs w:val="24"/>
        </w:rPr>
        <w:t>multiple ICU</w:t>
      </w:r>
      <w:r w:rsidRPr="001816E4">
        <w:rPr>
          <w:rFonts w:cstheme="minorHAnsi"/>
          <w:sz w:val="24"/>
          <w:szCs w:val="24"/>
        </w:rPr>
        <w:t xml:space="preserve"> admis</w:t>
      </w:r>
      <w:r w:rsidR="00144E99" w:rsidRPr="001816E4">
        <w:rPr>
          <w:rFonts w:cstheme="minorHAnsi"/>
          <w:sz w:val="24"/>
          <w:szCs w:val="24"/>
        </w:rPr>
        <w:t xml:space="preserve">sion during one hospitalization </w:t>
      </w:r>
      <w:r w:rsidRPr="001816E4">
        <w:rPr>
          <w:rFonts w:cstheme="minorHAnsi"/>
          <w:sz w:val="24"/>
          <w:szCs w:val="24"/>
        </w:rPr>
        <w:t xml:space="preserve">ICU mortality and length of ICU stay were determined </w:t>
      </w:r>
      <w:r w:rsidR="00F54E92" w:rsidRPr="001816E4">
        <w:rPr>
          <w:rFonts w:cstheme="minorHAnsi"/>
          <w:sz w:val="24"/>
          <w:szCs w:val="24"/>
        </w:rPr>
        <w:t>by calculating the mean</w:t>
      </w:r>
      <w:r w:rsidRPr="001816E4">
        <w:rPr>
          <w:rFonts w:cstheme="minorHAnsi"/>
          <w:sz w:val="24"/>
          <w:szCs w:val="24"/>
        </w:rPr>
        <w:t xml:space="preserve"> ICU</w:t>
      </w:r>
      <w:r w:rsidR="00F54E92" w:rsidRPr="001816E4">
        <w:rPr>
          <w:rFonts w:cstheme="minorHAnsi"/>
          <w:sz w:val="24"/>
          <w:szCs w:val="24"/>
        </w:rPr>
        <w:t xml:space="preserve"> length of</w:t>
      </w:r>
      <w:r w:rsidRPr="001816E4">
        <w:rPr>
          <w:rFonts w:cstheme="minorHAnsi"/>
          <w:sz w:val="24"/>
          <w:szCs w:val="24"/>
        </w:rPr>
        <w:t xml:space="preserve"> </w:t>
      </w:r>
      <w:r w:rsidR="00F54E92" w:rsidRPr="001816E4">
        <w:rPr>
          <w:rFonts w:cstheme="minorHAnsi"/>
          <w:sz w:val="24"/>
          <w:szCs w:val="24"/>
        </w:rPr>
        <w:t>stay for each patient</w:t>
      </w:r>
      <w:r w:rsidRPr="001816E4">
        <w:rPr>
          <w:rFonts w:cstheme="minorHAnsi"/>
          <w:sz w:val="24"/>
          <w:szCs w:val="24"/>
        </w:rPr>
        <w:t>.</w:t>
      </w:r>
      <w:r w:rsidR="00144E99" w:rsidRPr="001816E4">
        <w:rPr>
          <w:rFonts w:cstheme="minorHAnsi"/>
          <w:sz w:val="24"/>
          <w:szCs w:val="24"/>
        </w:rPr>
        <w:t xml:space="preserve"> </w:t>
      </w:r>
      <w:r w:rsidR="00144E99" w:rsidRPr="001816E4">
        <w:rPr>
          <w:rFonts w:cstheme="minorHAnsi"/>
          <w:color w:val="212121"/>
          <w:sz w:val="24"/>
          <w:szCs w:val="24"/>
          <w:shd w:val="clear" w:color="auto" w:fill="FFFFFF"/>
        </w:rPr>
        <w:t xml:space="preserve">For easy calculation of </w:t>
      </w:r>
      <w:r w:rsidR="00D136E9" w:rsidRPr="001816E4">
        <w:rPr>
          <w:rFonts w:cstheme="minorHAnsi"/>
          <w:color w:val="212121"/>
          <w:sz w:val="24"/>
          <w:szCs w:val="24"/>
          <w:shd w:val="clear" w:color="auto" w:fill="FFFFFF"/>
        </w:rPr>
        <w:t>mortality</w:t>
      </w:r>
      <w:r w:rsidR="00144E99" w:rsidRPr="001816E4">
        <w:rPr>
          <w:rFonts w:cstheme="minorHAnsi"/>
          <w:color w:val="212121"/>
          <w:sz w:val="24"/>
          <w:szCs w:val="24"/>
          <w:shd w:val="clear" w:color="auto" w:fill="FFFFFF"/>
        </w:rPr>
        <w:t xml:space="preserve"> and avoiding duplicate </w:t>
      </w:r>
      <w:proofErr w:type="spellStart"/>
      <w:r w:rsidR="00144E99" w:rsidRPr="001816E4">
        <w:rPr>
          <w:rFonts w:cstheme="minorHAnsi"/>
          <w:color w:val="212121"/>
          <w:sz w:val="24"/>
          <w:szCs w:val="24"/>
          <w:shd w:val="clear" w:color="auto" w:fill="FFFFFF"/>
        </w:rPr>
        <w:t>subject_ids</w:t>
      </w:r>
      <w:proofErr w:type="spellEnd"/>
      <w:r w:rsidR="00144E99" w:rsidRPr="001816E4">
        <w:rPr>
          <w:rFonts w:cstheme="minorHAnsi"/>
          <w:color w:val="212121"/>
          <w:sz w:val="24"/>
          <w:szCs w:val="24"/>
          <w:shd w:val="clear" w:color="auto" w:fill="FFFFFF"/>
        </w:rPr>
        <w:t>. We chose the last day because that’s when the mortality is actually known since the first few admissions might not give accurate information whether the patient is alive or dead by the time they are discharged.</w:t>
      </w:r>
      <w:r w:rsidR="008F1DE2" w:rsidRPr="001816E4">
        <w:rPr>
          <w:rFonts w:cstheme="minorHAnsi"/>
          <w:color w:val="212121"/>
          <w:sz w:val="24"/>
          <w:szCs w:val="24"/>
          <w:shd w:val="clear" w:color="auto" w:fill="FFFFFF"/>
        </w:rPr>
        <w:t xml:space="preserve"> </w:t>
      </w:r>
    </w:p>
    <w:p w14:paraId="07367654" w14:textId="77777777" w:rsidR="008F1DE2" w:rsidRPr="001816E4" w:rsidRDefault="008F1DE2" w:rsidP="00FB1F1A">
      <w:pPr>
        <w:autoSpaceDE w:val="0"/>
        <w:autoSpaceDN w:val="0"/>
        <w:adjustRightInd w:val="0"/>
        <w:spacing w:after="0" w:line="240" w:lineRule="auto"/>
        <w:jc w:val="both"/>
        <w:rPr>
          <w:rFonts w:cstheme="minorHAnsi"/>
          <w:color w:val="212121"/>
          <w:sz w:val="24"/>
          <w:szCs w:val="24"/>
          <w:shd w:val="clear" w:color="auto" w:fill="FFFFFF"/>
        </w:rPr>
      </w:pPr>
    </w:p>
    <w:p w14:paraId="70A1B71E" w14:textId="71B483BD" w:rsidR="00FA42A5" w:rsidRPr="00046F62" w:rsidRDefault="008F1DE2" w:rsidP="00FB1F1A">
      <w:pPr>
        <w:autoSpaceDE w:val="0"/>
        <w:autoSpaceDN w:val="0"/>
        <w:adjustRightInd w:val="0"/>
        <w:spacing w:after="0" w:line="240" w:lineRule="auto"/>
        <w:jc w:val="both"/>
        <w:rPr>
          <w:rFonts w:cstheme="minorHAnsi"/>
          <w:b/>
          <w:sz w:val="24"/>
          <w:szCs w:val="24"/>
        </w:rPr>
      </w:pPr>
      <w:r w:rsidRPr="00046F62">
        <w:rPr>
          <w:rFonts w:cstheme="minorHAnsi"/>
          <w:sz w:val="24"/>
          <w:szCs w:val="24"/>
        </w:rPr>
        <w:t xml:space="preserve">All data cleaning </w:t>
      </w:r>
      <w:r w:rsidR="005C2893" w:rsidRPr="00046F62">
        <w:rPr>
          <w:rFonts w:cstheme="minorHAnsi"/>
          <w:sz w:val="24"/>
          <w:szCs w:val="24"/>
        </w:rPr>
        <w:t>was</w:t>
      </w:r>
      <w:r w:rsidRPr="00046F62">
        <w:rPr>
          <w:rFonts w:cstheme="minorHAnsi"/>
          <w:sz w:val="24"/>
          <w:szCs w:val="24"/>
        </w:rPr>
        <w:t xml:space="preserve"> performed using the Python programming language (v3.7) utilizing pandas package and analysis was performed using </w:t>
      </w:r>
      <w:r w:rsidR="001169E3" w:rsidRPr="00046F62">
        <w:rPr>
          <w:rFonts w:cstheme="minorHAnsi"/>
          <w:bCs/>
          <w:color w:val="000000"/>
          <w:sz w:val="24"/>
          <w:szCs w:val="24"/>
          <w:shd w:val="clear" w:color="auto" w:fill="FFFFFF"/>
        </w:rPr>
        <w:t>Statistical Analysis Software</w:t>
      </w:r>
      <w:r w:rsidR="001169E3" w:rsidRPr="00046F62">
        <w:rPr>
          <w:rFonts w:cstheme="minorHAnsi"/>
          <w:b/>
          <w:bCs/>
          <w:color w:val="000000"/>
          <w:sz w:val="24"/>
          <w:szCs w:val="24"/>
          <w:shd w:val="clear" w:color="auto" w:fill="FFFFFF"/>
        </w:rPr>
        <w:t xml:space="preserve"> (</w:t>
      </w:r>
      <w:r w:rsidRPr="00046F62">
        <w:rPr>
          <w:rFonts w:cstheme="minorHAnsi"/>
          <w:sz w:val="24"/>
          <w:szCs w:val="24"/>
        </w:rPr>
        <w:t>SAS</w:t>
      </w:r>
      <w:r w:rsidR="001169E3" w:rsidRPr="00046F62">
        <w:rPr>
          <w:rFonts w:cstheme="minorHAnsi"/>
          <w:sz w:val="24"/>
          <w:szCs w:val="24"/>
        </w:rPr>
        <w:t xml:space="preserve"> 9.4)</w:t>
      </w:r>
      <w:r w:rsidR="002B7911" w:rsidRPr="00046F62">
        <w:rPr>
          <w:rFonts w:cstheme="minorHAnsi"/>
          <w:sz w:val="24"/>
          <w:szCs w:val="24"/>
        </w:rPr>
        <w:t>.</w:t>
      </w:r>
      <w:r w:rsidR="002B7911" w:rsidRPr="00046F62">
        <w:rPr>
          <w:rFonts w:cstheme="minorHAnsi"/>
          <w:b/>
          <w:sz w:val="24"/>
          <w:szCs w:val="24"/>
        </w:rPr>
        <w:t xml:space="preserve"> </w:t>
      </w:r>
    </w:p>
    <w:p w14:paraId="657927D8" w14:textId="3C837BB1" w:rsidR="00FA42A5" w:rsidRPr="001816E4" w:rsidRDefault="00FA42A5" w:rsidP="00F211E8">
      <w:pPr>
        <w:autoSpaceDE w:val="0"/>
        <w:autoSpaceDN w:val="0"/>
        <w:adjustRightInd w:val="0"/>
        <w:spacing w:after="0" w:line="240" w:lineRule="auto"/>
        <w:rPr>
          <w:rFonts w:cstheme="minorHAnsi"/>
          <w:b/>
          <w:sz w:val="24"/>
          <w:szCs w:val="24"/>
        </w:rPr>
      </w:pPr>
    </w:p>
    <w:p w14:paraId="1B2D12BD" w14:textId="2B34A38B" w:rsidR="009A693A" w:rsidRPr="001816E4" w:rsidRDefault="009A693A" w:rsidP="00F211E8">
      <w:pPr>
        <w:autoSpaceDE w:val="0"/>
        <w:autoSpaceDN w:val="0"/>
        <w:adjustRightInd w:val="0"/>
        <w:spacing w:after="0" w:line="240" w:lineRule="auto"/>
        <w:rPr>
          <w:rFonts w:cstheme="minorHAnsi"/>
          <w:b/>
          <w:sz w:val="24"/>
          <w:szCs w:val="24"/>
        </w:rPr>
      </w:pPr>
    </w:p>
    <w:p w14:paraId="1D72DEE5" w14:textId="5ADDB109" w:rsidR="009A693A" w:rsidRPr="001816E4" w:rsidRDefault="009A693A" w:rsidP="00F211E8">
      <w:pPr>
        <w:autoSpaceDE w:val="0"/>
        <w:autoSpaceDN w:val="0"/>
        <w:adjustRightInd w:val="0"/>
        <w:spacing w:after="0" w:line="240" w:lineRule="auto"/>
        <w:rPr>
          <w:rFonts w:cstheme="minorHAnsi"/>
          <w:b/>
          <w:sz w:val="24"/>
          <w:szCs w:val="24"/>
        </w:rPr>
      </w:pPr>
    </w:p>
    <w:p w14:paraId="05DD88CE" w14:textId="1ED5F4D8" w:rsidR="009A693A" w:rsidRPr="001816E4" w:rsidRDefault="009A693A" w:rsidP="00F211E8">
      <w:pPr>
        <w:autoSpaceDE w:val="0"/>
        <w:autoSpaceDN w:val="0"/>
        <w:adjustRightInd w:val="0"/>
        <w:spacing w:after="0" w:line="240" w:lineRule="auto"/>
        <w:rPr>
          <w:rFonts w:cstheme="minorHAnsi"/>
          <w:b/>
          <w:sz w:val="24"/>
          <w:szCs w:val="24"/>
        </w:rPr>
      </w:pPr>
    </w:p>
    <w:p w14:paraId="111ECA2E" w14:textId="653EF3AA" w:rsidR="009A693A" w:rsidRPr="001816E4" w:rsidRDefault="009A693A" w:rsidP="00F211E8">
      <w:pPr>
        <w:autoSpaceDE w:val="0"/>
        <w:autoSpaceDN w:val="0"/>
        <w:adjustRightInd w:val="0"/>
        <w:spacing w:after="0" w:line="240" w:lineRule="auto"/>
        <w:rPr>
          <w:rFonts w:cstheme="minorHAnsi"/>
          <w:b/>
          <w:sz w:val="24"/>
          <w:szCs w:val="24"/>
        </w:rPr>
      </w:pPr>
    </w:p>
    <w:p w14:paraId="3B16C05C" w14:textId="72DE7012" w:rsidR="009A693A" w:rsidRPr="001816E4" w:rsidRDefault="009A693A" w:rsidP="00F211E8">
      <w:pPr>
        <w:autoSpaceDE w:val="0"/>
        <w:autoSpaceDN w:val="0"/>
        <w:adjustRightInd w:val="0"/>
        <w:spacing w:after="0" w:line="240" w:lineRule="auto"/>
        <w:rPr>
          <w:rFonts w:cstheme="minorHAnsi"/>
          <w:b/>
          <w:sz w:val="24"/>
          <w:szCs w:val="24"/>
        </w:rPr>
      </w:pPr>
    </w:p>
    <w:p w14:paraId="5A7E5CE5" w14:textId="3CBEAEDC" w:rsidR="009A693A" w:rsidRPr="001816E4" w:rsidRDefault="009A693A" w:rsidP="00F211E8">
      <w:pPr>
        <w:autoSpaceDE w:val="0"/>
        <w:autoSpaceDN w:val="0"/>
        <w:adjustRightInd w:val="0"/>
        <w:spacing w:after="0" w:line="240" w:lineRule="auto"/>
        <w:rPr>
          <w:rFonts w:cstheme="minorHAnsi"/>
          <w:b/>
          <w:sz w:val="24"/>
          <w:szCs w:val="24"/>
        </w:rPr>
      </w:pPr>
    </w:p>
    <w:p w14:paraId="7A46F673" w14:textId="0F699364" w:rsidR="009A693A" w:rsidRPr="001816E4" w:rsidRDefault="009A693A" w:rsidP="00F211E8">
      <w:pPr>
        <w:autoSpaceDE w:val="0"/>
        <w:autoSpaceDN w:val="0"/>
        <w:adjustRightInd w:val="0"/>
        <w:spacing w:after="0" w:line="240" w:lineRule="auto"/>
        <w:rPr>
          <w:rFonts w:cstheme="minorHAnsi"/>
          <w:b/>
          <w:sz w:val="24"/>
          <w:szCs w:val="24"/>
        </w:rPr>
      </w:pPr>
    </w:p>
    <w:p w14:paraId="60480F4F" w14:textId="47803B71" w:rsidR="009A693A" w:rsidRPr="001816E4" w:rsidRDefault="009A693A" w:rsidP="00F211E8">
      <w:pPr>
        <w:autoSpaceDE w:val="0"/>
        <w:autoSpaceDN w:val="0"/>
        <w:adjustRightInd w:val="0"/>
        <w:spacing w:after="0" w:line="240" w:lineRule="auto"/>
        <w:rPr>
          <w:rFonts w:cstheme="minorHAnsi"/>
          <w:b/>
          <w:sz w:val="24"/>
          <w:szCs w:val="24"/>
        </w:rPr>
      </w:pPr>
    </w:p>
    <w:p w14:paraId="1D752D8D" w14:textId="33614959" w:rsidR="009A693A" w:rsidRPr="001816E4" w:rsidRDefault="009A693A" w:rsidP="00F211E8">
      <w:pPr>
        <w:autoSpaceDE w:val="0"/>
        <w:autoSpaceDN w:val="0"/>
        <w:adjustRightInd w:val="0"/>
        <w:spacing w:after="0" w:line="240" w:lineRule="auto"/>
        <w:rPr>
          <w:rFonts w:cstheme="minorHAnsi"/>
          <w:b/>
          <w:sz w:val="24"/>
          <w:szCs w:val="24"/>
        </w:rPr>
      </w:pPr>
    </w:p>
    <w:p w14:paraId="3647ADFB" w14:textId="76EA3712" w:rsidR="009A693A" w:rsidRPr="001816E4" w:rsidRDefault="009A693A" w:rsidP="00F211E8">
      <w:pPr>
        <w:autoSpaceDE w:val="0"/>
        <w:autoSpaceDN w:val="0"/>
        <w:adjustRightInd w:val="0"/>
        <w:spacing w:after="0" w:line="240" w:lineRule="auto"/>
        <w:rPr>
          <w:rFonts w:cstheme="minorHAnsi"/>
          <w:b/>
          <w:sz w:val="24"/>
          <w:szCs w:val="24"/>
        </w:rPr>
      </w:pPr>
    </w:p>
    <w:p w14:paraId="124F92EC" w14:textId="11C41212" w:rsidR="009A693A" w:rsidRPr="001816E4" w:rsidRDefault="009A693A" w:rsidP="00F211E8">
      <w:pPr>
        <w:autoSpaceDE w:val="0"/>
        <w:autoSpaceDN w:val="0"/>
        <w:adjustRightInd w:val="0"/>
        <w:spacing w:after="0" w:line="240" w:lineRule="auto"/>
        <w:rPr>
          <w:rFonts w:cstheme="minorHAnsi"/>
          <w:b/>
          <w:sz w:val="24"/>
          <w:szCs w:val="24"/>
        </w:rPr>
      </w:pPr>
    </w:p>
    <w:p w14:paraId="29F60812" w14:textId="5EA0519C" w:rsidR="009A693A" w:rsidRPr="001816E4" w:rsidRDefault="009A693A" w:rsidP="00F211E8">
      <w:pPr>
        <w:autoSpaceDE w:val="0"/>
        <w:autoSpaceDN w:val="0"/>
        <w:adjustRightInd w:val="0"/>
        <w:spacing w:after="0" w:line="240" w:lineRule="auto"/>
        <w:rPr>
          <w:rFonts w:cstheme="minorHAnsi"/>
          <w:b/>
          <w:sz w:val="24"/>
          <w:szCs w:val="24"/>
        </w:rPr>
      </w:pPr>
    </w:p>
    <w:p w14:paraId="4767BAEB" w14:textId="717A9CC3" w:rsidR="009A693A" w:rsidRPr="001816E4" w:rsidRDefault="009A693A" w:rsidP="00F211E8">
      <w:pPr>
        <w:autoSpaceDE w:val="0"/>
        <w:autoSpaceDN w:val="0"/>
        <w:adjustRightInd w:val="0"/>
        <w:spacing w:after="0" w:line="240" w:lineRule="auto"/>
        <w:rPr>
          <w:rFonts w:cstheme="minorHAnsi"/>
          <w:b/>
          <w:sz w:val="24"/>
          <w:szCs w:val="24"/>
        </w:rPr>
      </w:pPr>
    </w:p>
    <w:p w14:paraId="07DCEB6A" w14:textId="413FFDAD" w:rsidR="009A693A" w:rsidRPr="001816E4" w:rsidDel="00D21D2B" w:rsidRDefault="009A693A" w:rsidP="00F211E8">
      <w:pPr>
        <w:autoSpaceDE w:val="0"/>
        <w:autoSpaceDN w:val="0"/>
        <w:adjustRightInd w:val="0"/>
        <w:spacing w:after="0" w:line="240" w:lineRule="auto"/>
        <w:rPr>
          <w:del w:id="22" w:author="Vicky Chen" w:date="2021-07-06T16:55:00Z"/>
          <w:rFonts w:cstheme="minorHAnsi"/>
          <w:b/>
          <w:sz w:val="24"/>
          <w:szCs w:val="24"/>
        </w:rPr>
      </w:pPr>
    </w:p>
    <w:p w14:paraId="4EF3AA37" w14:textId="19F7C770" w:rsidR="009A693A" w:rsidRPr="001816E4" w:rsidDel="00D21D2B" w:rsidRDefault="009A693A" w:rsidP="00F211E8">
      <w:pPr>
        <w:autoSpaceDE w:val="0"/>
        <w:autoSpaceDN w:val="0"/>
        <w:adjustRightInd w:val="0"/>
        <w:spacing w:after="0" w:line="240" w:lineRule="auto"/>
        <w:rPr>
          <w:del w:id="23" w:author="Vicky Chen" w:date="2021-07-06T16:55:00Z"/>
          <w:rFonts w:cstheme="minorHAnsi"/>
          <w:b/>
          <w:sz w:val="24"/>
          <w:szCs w:val="24"/>
        </w:rPr>
      </w:pPr>
    </w:p>
    <w:p w14:paraId="4E1A3C0B" w14:textId="77777777" w:rsidR="009A693A" w:rsidRPr="001816E4" w:rsidRDefault="009A693A" w:rsidP="00F211E8">
      <w:pPr>
        <w:autoSpaceDE w:val="0"/>
        <w:autoSpaceDN w:val="0"/>
        <w:adjustRightInd w:val="0"/>
        <w:spacing w:after="0" w:line="240" w:lineRule="auto"/>
        <w:rPr>
          <w:rFonts w:cstheme="minorHAnsi"/>
          <w:b/>
          <w:sz w:val="24"/>
          <w:szCs w:val="24"/>
        </w:rPr>
      </w:pPr>
    </w:p>
    <w:p w14:paraId="48C109BD" w14:textId="06FAFAEE" w:rsidR="0059332B" w:rsidRPr="001816E4" w:rsidRDefault="00586A9B" w:rsidP="004765AB">
      <w:pPr>
        <w:pStyle w:val="3"/>
      </w:pPr>
      <w:commentRangeStart w:id="24"/>
      <w:commentRangeStart w:id="25"/>
      <w:r w:rsidRPr="001816E4">
        <w:lastRenderedPageBreak/>
        <w:t>Statistical analysis</w:t>
      </w:r>
      <w:commentRangeEnd w:id="24"/>
      <w:r w:rsidR="00545CE8">
        <w:rPr>
          <w:rStyle w:val="a8"/>
          <w:rFonts w:asciiTheme="minorHAnsi" w:eastAsiaTheme="minorHAnsi" w:hAnsiTheme="minorHAnsi" w:cstheme="minorBidi"/>
          <w:color w:val="auto"/>
        </w:rPr>
        <w:commentReference w:id="24"/>
      </w:r>
      <w:commentRangeEnd w:id="25"/>
      <w:r w:rsidR="009E26AA">
        <w:rPr>
          <w:rStyle w:val="a8"/>
          <w:rFonts w:asciiTheme="minorHAnsi" w:eastAsiaTheme="minorEastAsia" w:hAnsiTheme="minorHAnsi" w:cstheme="minorBidi"/>
          <w:color w:val="auto"/>
        </w:rPr>
        <w:commentReference w:id="25"/>
      </w:r>
    </w:p>
    <w:p w14:paraId="4D7852DA" w14:textId="5A124858" w:rsidR="001A08B7" w:rsidRPr="00FF52F2" w:rsidRDefault="00D21D2B" w:rsidP="00F211E8">
      <w:pPr>
        <w:autoSpaceDE w:val="0"/>
        <w:autoSpaceDN w:val="0"/>
        <w:adjustRightInd w:val="0"/>
        <w:spacing w:after="0" w:line="240" w:lineRule="auto"/>
        <w:rPr>
          <w:ins w:id="26" w:author="Vicky Chen" w:date="2021-07-07T15:01:00Z"/>
          <w:rFonts w:cstheme="minorHAnsi"/>
          <w:color w:val="1F4E79" w:themeColor="accent1" w:themeShade="80"/>
          <w:sz w:val="24"/>
          <w:szCs w:val="24"/>
          <w:lang w:eastAsia="zh-TW"/>
          <w:rPrChange w:id="27" w:author="Vicky Chen" w:date="2021-07-07T16:34:00Z">
            <w:rPr>
              <w:ins w:id="28" w:author="Vicky Chen" w:date="2021-07-07T15:01:00Z"/>
              <w:rFonts w:cstheme="minorHAnsi"/>
              <w:sz w:val="24"/>
              <w:szCs w:val="24"/>
              <w:lang w:eastAsia="zh-TW"/>
            </w:rPr>
          </w:rPrChange>
        </w:rPr>
      </w:pPr>
      <w:ins w:id="29" w:author="Vicky Chen" w:date="2021-07-06T16:55:00Z">
        <w:r w:rsidRPr="00FF52F2">
          <w:rPr>
            <w:rFonts w:cstheme="minorHAnsi" w:hint="eastAsia"/>
            <w:color w:val="1F4E79" w:themeColor="accent1" w:themeShade="80"/>
            <w:sz w:val="24"/>
            <w:szCs w:val="24"/>
            <w:lang w:eastAsia="zh-TW"/>
            <w:rPrChange w:id="30" w:author="Vicky Chen" w:date="2021-07-07T16:34:00Z">
              <w:rPr>
                <w:rFonts w:cstheme="minorHAnsi" w:hint="eastAsia"/>
                <w:sz w:val="24"/>
                <w:szCs w:val="24"/>
                <w:lang w:eastAsia="zh-TW"/>
              </w:rPr>
            </w:rPrChange>
          </w:rPr>
          <w:t>C</w:t>
        </w:r>
        <w:r w:rsidRPr="00FF52F2">
          <w:rPr>
            <w:rFonts w:cstheme="minorHAnsi"/>
            <w:color w:val="1F4E79" w:themeColor="accent1" w:themeShade="80"/>
            <w:sz w:val="24"/>
            <w:szCs w:val="24"/>
            <w:lang w:eastAsia="zh-TW"/>
            <w:rPrChange w:id="31" w:author="Vicky Chen" w:date="2021-07-07T16:34:00Z">
              <w:rPr>
                <w:rFonts w:cstheme="minorHAnsi"/>
                <w:sz w:val="24"/>
                <w:szCs w:val="24"/>
                <w:lang w:eastAsia="zh-TW"/>
              </w:rPr>
            </w:rPrChange>
          </w:rPr>
          <w:t xml:space="preserve">ontinuous data were expressed as </w:t>
        </w:r>
      </w:ins>
      <w:ins w:id="32" w:author="Vicky Chen" w:date="2021-07-06T16:57:00Z">
        <w:r w:rsidRPr="00FF52F2">
          <w:rPr>
            <w:rFonts w:cstheme="minorHAnsi"/>
            <w:color w:val="1F4E79" w:themeColor="accent1" w:themeShade="80"/>
            <w:sz w:val="24"/>
            <w:szCs w:val="24"/>
            <w:lang w:eastAsia="zh-TW"/>
            <w:rPrChange w:id="33" w:author="Vicky Chen" w:date="2021-07-07T16:34:00Z">
              <w:rPr>
                <w:rFonts w:cstheme="minorHAnsi"/>
                <w:sz w:val="24"/>
                <w:szCs w:val="24"/>
                <w:lang w:eastAsia="zh-TW"/>
              </w:rPr>
            </w:rPrChange>
          </w:rPr>
          <w:t>median (IQR) and were evaluated b</w:t>
        </w:r>
      </w:ins>
      <w:ins w:id="34" w:author="Vicky Chen" w:date="2021-07-06T16:58:00Z">
        <w:r w:rsidRPr="00FF52F2">
          <w:rPr>
            <w:rFonts w:cstheme="minorHAnsi"/>
            <w:color w:val="1F4E79" w:themeColor="accent1" w:themeShade="80"/>
            <w:sz w:val="24"/>
            <w:szCs w:val="24"/>
            <w:lang w:eastAsia="zh-TW"/>
            <w:rPrChange w:id="35" w:author="Vicky Chen" w:date="2021-07-07T16:34:00Z">
              <w:rPr>
                <w:rFonts w:cstheme="minorHAnsi"/>
                <w:sz w:val="24"/>
                <w:szCs w:val="24"/>
                <w:lang w:eastAsia="zh-TW"/>
              </w:rPr>
            </w:rPrChange>
          </w:rPr>
          <w:t xml:space="preserve">y two-tailed Student’s t-test wile categorical data were express as </w:t>
        </w:r>
      </w:ins>
      <w:ins w:id="36" w:author="Vicky Chen" w:date="2021-07-06T17:03:00Z">
        <w:r w:rsidRPr="00FF52F2">
          <w:rPr>
            <w:rFonts w:cstheme="minorHAnsi"/>
            <w:color w:val="1F4E79" w:themeColor="accent1" w:themeShade="80"/>
            <w:sz w:val="24"/>
            <w:szCs w:val="24"/>
            <w:lang w:eastAsia="zh-TW"/>
            <w:rPrChange w:id="37" w:author="Vicky Chen" w:date="2021-07-07T16:34:00Z">
              <w:rPr>
                <w:rFonts w:cstheme="minorHAnsi"/>
                <w:sz w:val="24"/>
                <w:szCs w:val="24"/>
                <w:lang w:eastAsia="zh-TW"/>
              </w:rPr>
            </w:rPrChange>
          </w:rPr>
          <w:t>frequencies (</w:t>
        </w:r>
      </w:ins>
      <w:ins w:id="38" w:author="Vicky Chen" w:date="2021-07-06T16:58:00Z">
        <w:r w:rsidRPr="00FF52F2">
          <w:rPr>
            <w:rFonts w:cstheme="minorHAnsi"/>
            <w:color w:val="1F4E79" w:themeColor="accent1" w:themeShade="80"/>
            <w:sz w:val="24"/>
            <w:szCs w:val="24"/>
            <w:lang w:eastAsia="zh-TW"/>
            <w:rPrChange w:id="39" w:author="Vicky Chen" w:date="2021-07-07T16:34:00Z">
              <w:rPr>
                <w:rFonts w:cstheme="minorHAnsi"/>
                <w:sz w:val="24"/>
                <w:szCs w:val="24"/>
                <w:lang w:eastAsia="zh-TW"/>
              </w:rPr>
            </w:rPrChange>
          </w:rPr>
          <w:t>%) and were analyzed by the Chi-square tests.</w:t>
        </w:r>
      </w:ins>
      <w:ins w:id="40" w:author="Vicky Chen" w:date="2021-07-07T14:45:00Z">
        <w:r w:rsidR="001A08B7" w:rsidRPr="00FF52F2">
          <w:rPr>
            <w:rFonts w:cstheme="minorHAnsi"/>
            <w:color w:val="1F4E79" w:themeColor="accent1" w:themeShade="80"/>
            <w:sz w:val="24"/>
            <w:szCs w:val="24"/>
            <w:lang w:eastAsia="zh-TW"/>
            <w:rPrChange w:id="41" w:author="Vicky Chen" w:date="2021-07-07T16:34:00Z">
              <w:rPr>
                <w:rFonts w:cstheme="minorHAnsi"/>
                <w:sz w:val="24"/>
                <w:szCs w:val="24"/>
                <w:lang w:eastAsia="zh-TW"/>
              </w:rPr>
            </w:rPrChange>
          </w:rPr>
          <w:t xml:space="preserve"> The demographic information and mortality status were</w:t>
        </w:r>
      </w:ins>
      <w:ins w:id="42" w:author="Vicky Chen" w:date="2021-07-07T14:46:00Z">
        <w:r w:rsidR="001A08B7" w:rsidRPr="00FF52F2">
          <w:rPr>
            <w:rFonts w:cstheme="minorHAnsi"/>
            <w:color w:val="1F4E79" w:themeColor="accent1" w:themeShade="80"/>
            <w:sz w:val="24"/>
            <w:szCs w:val="24"/>
            <w:lang w:eastAsia="zh-TW"/>
            <w:rPrChange w:id="43" w:author="Vicky Chen" w:date="2021-07-07T16:34:00Z">
              <w:rPr>
                <w:rFonts w:cstheme="minorHAnsi"/>
                <w:sz w:val="24"/>
                <w:szCs w:val="24"/>
                <w:lang w:eastAsia="zh-TW"/>
              </w:rPr>
            </w:rPrChange>
          </w:rPr>
          <w:t xml:space="preserve"> presented in table 1.</w:t>
        </w:r>
      </w:ins>
      <w:ins w:id="44" w:author="Vicky Chen" w:date="2021-07-07T13:36:00Z">
        <w:r w:rsidR="00753176" w:rsidRPr="00FF52F2">
          <w:rPr>
            <w:rFonts w:cstheme="minorHAnsi" w:hint="eastAsia"/>
            <w:color w:val="1F4E79" w:themeColor="accent1" w:themeShade="80"/>
            <w:sz w:val="24"/>
            <w:szCs w:val="24"/>
            <w:lang w:eastAsia="zh-TW"/>
            <w:rPrChange w:id="45" w:author="Vicky Chen" w:date="2021-07-07T16:34:00Z">
              <w:rPr>
                <w:rFonts w:cstheme="minorHAnsi" w:hint="eastAsia"/>
                <w:sz w:val="24"/>
                <w:szCs w:val="24"/>
                <w:lang w:eastAsia="zh-TW"/>
              </w:rPr>
            </w:rPrChange>
          </w:rPr>
          <w:t xml:space="preserve"> </w:t>
        </w:r>
      </w:ins>
      <w:ins w:id="46" w:author="Vicky Chen" w:date="2021-07-06T16:58:00Z">
        <w:r w:rsidRPr="00FF52F2">
          <w:rPr>
            <w:rFonts w:cstheme="minorHAnsi"/>
            <w:color w:val="1F4E79" w:themeColor="accent1" w:themeShade="80"/>
            <w:sz w:val="24"/>
            <w:szCs w:val="24"/>
            <w:lang w:eastAsia="zh-TW"/>
            <w:rPrChange w:id="47" w:author="Vicky Chen" w:date="2021-07-07T16:34:00Z">
              <w:rPr>
                <w:rFonts w:cstheme="minorHAnsi"/>
                <w:sz w:val="24"/>
                <w:szCs w:val="24"/>
                <w:lang w:eastAsia="zh-TW"/>
              </w:rPr>
            </w:rPrChange>
          </w:rPr>
          <w:t xml:space="preserve">We had the following </w:t>
        </w:r>
      </w:ins>
      <w:ins w:id="48" w:author="Vicky Chen" w:date="2021-07-06T17:04:00Z">
        <w:r w:rsidR="007E425F" w:rsidRPr="00FF52F2">
          <w:rPr>
            <w:rFonts w:cstheme="minorHAnsi"/>
            <w:color w:val="1F4E79" w:themeColor="accent1" w:themeShade="80"/>
            <w:sz w:val="24"/>
            <w:szCs w:val="24"/>
            <w:lang w:eastAsia="zh-TW"/>
            <w:rPrChange w:id="49" w:author="Vicky Chen" w:date="2021-07-07T16:34:00Z">
              <w:rPr>
                <w:rFonts w:cstheme="minorHAnsi"/>
                <w:sz w:val="24"/>
                <w:szCs w:val="24"/>
                <w:lang w:eastAsia="zh-TW"/>
              </w:rPr>
            </w:rPrChange>
          </w:rPr>
          <w:t xml:space="preserve">scoring </w:t>
        </w:r>
      </w:ins>
      <w:ins w:id="50" w:author="Vicky Chen" w:date="2021-07-06T16:58:00Z">
        <w:r w:rsidRPr="00FF52F2">
          <w:rPr>
            <w:rFonts w:cstheme="minorHAnsi"/>
            <w:color w:val="1F4E79" w:themeColor="accent1" w:themeShade="80"/>
            <w:sz w:val="24"/>
            <w:szCs w:val="24"/>
            <w:lang w:eastAsia="zh-TW"/>
            <w:rPrChange w:id="51" w:author="Vicky Chen" w:date="2021-07-07T16:34:00Z">
              <w:rPr>
                <w:rFonts w:cstheme="minorHAnsi"/>
                <w:sz w:val="24"/>
                <w:szCs w:val="24"/>
                <w:lang w:eastAsia="zh-TW"/>
              </w:rPr>
            </w:rPrChange>
          </w:rPr>
          <w:t xml:space="preserve">model </w:t>
        </w:r>
      </w:ins>
      <w:ins w:id="52" w:author="Vicky Chen" w:date="2021-07-06T16:59:00Z">
        <w:r w:rsidRPr="00FF52F2">
          <w:rPr>
            <w:rFonts w:cstheme="minorHAnsi"/>
            <w:color w:val="1F4E79" w:themeColor="accent1" w:themeShade="80"/>
            <w:sz w:val="24"/>
            <w:szCs w:val="24"/>
            <w:lang w:eastAsia="zh-TW"/>
            <w:rPrChange w:id="53" w:author="Vicky Chen" w:date="2021-07-07T16:34:00Z">
              <w:rPr>
                <w:rFonts w:cstheme="minorHAnsi"/>
                <w:sz w:val="24"/>
                <w:szCs w:val="24"/>
                <w:lang w:eastAsia="zh-TW"/>
              </w:rPr>
            </w:rPrChange>
          </w:rPr>
          <w:t>building</w:t>
        </w:r>
      </w:ins>
      <w:ins w:id="54" w:author="Vicky Chen" w:date="2021-07-06T16:58:00Z">
        <w:r w:rsidRPr="00FF52F2">
          <w:rPr>
            <w:rFonts w:cstheme="minorHAnsi"/>
            <w:color w:val="1F4E79" w:themeColor="accent1" w:themeShade="80"/>
            <w:sz w:val="24"/>
            <w:szCs w:val="24"/>
            <w:lang w:eastAsia="zh-TW"/>
            <w:rPrChange w:id="55" w:author="Vicky Chen" w:date="2021-07-07T16:34:00Z">
              <w:rPr>
                <w:rFonts w:cstheme="minorHAnsi"/>
                <w:sz w:val="24"/>
                <w:szCs w:val="24"/>
                <w:lang w:eastAsia="zh-TW"/>
              </w:rPr>
            </w:rPrChange>
          </w:rPr>
          <w:t xml:space="preserve"> </w:t>
        </w:r>
      </w:ins>
      <w:ins w:id="56" w:author="Vicky Chen" w:date="2021-07-06T16:59:00Z">
        <w:r w:rsidRPr="00FF52F2">
          <w:rPr>
            <w:rFonts w:cstheme="minorHAnsi"/>
            <w:color w:val="1F4E79" w:themeColor="accent1" w:themeShade="80"/>
            <w:sz w:val="24"/>
            <w:szCs w:val="24"/>
            <w:lang w:eastAsia="zh-TW"/>
            <w:rPrChange w:id="57" w:author="Vicky Chen" w:date="2021-07-07T16:34:00Z">
              <w:rPr>
                <w:rFonts w:cstheme="minorHAnsi"/>
                <w:sz w:val="24"/>
                <w:szCs w:val="24"/>
                <w:lang w:eastAsia="zh-TW"/>
              </w:rPr>
            </w:rPrChange>
          </w:rPr>
          <w:t>process</w:t>
        </w:r>
      </w:ins>
      <w:ins w:id="58" w:author="Vicky Chen" w:date="2021-07-07T08:26:00Z">
        <w:r w:rsidR="001B4164" w:rsidRPr="00FF52F2">
          <w:rPr>
            <w:rFonts w:cstheme="minorHAnsi" w:hint="eastAsia"/>
            <w:color w:val="1F4E79" w:themeColor="accent1" w:themeShade="80"/>
            <w:sz w:val="24"/>
            <w:szCs w:val="24"/>
            <w:lang w:eastAsia="zh-TW"/>
            <w:rPrChange w:id="59" w:author="Vicky Chen" w:date="2021-07-07T16:34:00Z">
              <w:rPr>
                <w:rFonts w:cstheme="minorHAnsi" w:hint="eastAsia"/>
                <w:sz w:val="24"/>
                <w:szCs w:val="24"/>
                <w:lang w:eastAsia="zh-TW"/>
              </w:rPr>
            </w:rPrChange>
          </w:rPr>
          <w:t>.</w:t>
        </w:r>
        <w:r w:rsidR="001B4164" w:rsidRPr="00FF52F2">
          <w:rPr>
            <w:rFonts w:cstheme="minorHAnsi"/>
            <w:color w:val="1F4E79" w:themeColor="accent1" w:themeShade="80"/>
            <w:sz w:val="24"/>
            <w:szCs w:val="24"/>
            <w:lang w:eastAsia="zh-TW"/>
            <w:rPrChange w:id="60" w:author="Vicky Chen" w:date="2021-07-07T16:34:00Z">
              <w:rPr>
                <w:rFonts w:cstheme="minorHAnsi"/>
                <w:sz w:val="24"/>
                <w:szCs w:val="24"/>
                <w:lang w:eastAsia="zh-TW"/>
              </w:rPr>
            </w:rPrChange>
          </w:rPr>
          <w:t xml:space="preserve"> First, the univariate analyses for all variables were performed and identified the variables with p-value &lt;0.05</w:t>
        </w:r>
      </w:ins>
      <w:ins w:id="61" w:author="Vicky Chen" w:date="2021-07-07T08:27:00Z">
        <w:r w:rsidR="001B4164" w:rsidRPr="00FF52F2">
          <w:rPr>
            <w:rFonts w:cstheme="minorHAnsi"/>
            <w:color w:val="1F4E79" w:themeColor="accent1" w:themeShade="80"/>
            <w:sz w:val="24"/>
            <w:szCs w:val="24"/>
            <w:lang w:eastAsia="zh-TW"/>
            <w:rPrChange w:id="62" w:author="Vicky Chen" w:date="2021-07-07T16:34:00Z">
              <w:rPr>
                <w:rFonts w:cstheme="minorHAnsi"/>
                <w:sz w:val="24"/>
                <w:szCs w:val="24"/>
                <w:lang w:eastAsia="zh-TW"/>
              </w:rPr>
            </w:rPrChange>
          </w:rPr>
          <w:t>. Second, all potential variables identified in the first step were entered into multivariate analysis simultaneously to adjust for the potential confounding effects</w:t>
        </w:r>
      </w:ins>
      <w:ins w:id="63" w:author="Vicky Chen" w:date="2021-07-07T08:28:00Z">
        <w:r w:rsidR="001B4164" w:rsidRPr="00FF52F2">
          <w:rPr>
            <w:rFonts w:cstheme="minorHAnsi"/>
            <w:color w:val="1F4E79" w:themeColor="accent1" w:themeShade="80"/>
            <w:sz w:val="24"/>
            <w:szCs w:val="24"/>
            <w:lang w:eastAsia="zh-TW"/>
            <w:rPrChange w:id="64" w:author="Vicky Chen" w:date="2021-07-07T16:34:00Z">
              <w:rPr>
                <w:rFonts w:cstheme="minorHAnsi"/>
                <w:sz w:val="24"/>
                <w:szCs w:val="24"/>
                <w:lang w:eastAsia="zh-TW"/>
              </w:rPr>
            </w:rPrChange>
          </w:rPr>
          <w:t xml:space="preserve"> and only p-values</w:t>
        </w:r>
      </w:ins>
      <w:ins w:id="65" w:author="Vicky Chen" w:date="2021-07-07T13:44:00Z">
        <w:r w:rsidR="00753176" w:rsidRPr="00FF52F2">
          <w:rPr>
            <w:rFonts w:cstheme="minorHAnsi"/>
            <w:color w:val="1F4E79" w:themeColor="accent1" w:themeShade="80"/>
            <w:sz w:val="24"/>
            <w:szCs w:val="24"/>
            <w:lang w:eastAsia="zh-TW"/>
            <w:rPrChange w:id="66" w:author="Vicky Chen" w:date="2021-07-07T16:34:00Z">
              <w:rPr>
                <w:rFonts w:cstheme="minorHAnsi"/>
                <w:sz w:val="24"/>
                <w:szCs w:val="24"/>
                <w:lang w:eastAsia="zh-TW"/>
              </w:rPr>
            </w:rPrChange>
          </w:rPr>
          <w:t xml:space="preserve"> </w:t>
        </w:r>
      </w:ins>
      <w:ins w:id="67" w:author="Vicky Chen" w:date="2021-07-07T08:28:00Z">
        <w:r w:rsidR="001B4164" w:rsidRPr="00FF52F2">
          <w:rPr>
            <w:rFonts w:cstheme="minorHAnsi"/>
            <w:color w:val="1F4E79" w:themeColor="accent1" w:themeShade="80"/>
            <w:sz w:val="24"/>
            <w:szCs w:val="24"/>
            <w:lang w:eastAsia="zh-TW"/>
            <w:rPrChange w:id="68" w:author="Vicky Chen" w:date="2021-07-07T16:34:00Z">
              <w:rPr>
                <w:rFonts w:cstheme="minorHAnsi"/>
                <w:sz w:val="24"/>
                <w:szCs w:val="24"/>
                <w:lang w:eastAsia="zh-TW"/>
              </w:rPr>
            </w:rPrChange>
          </w:rPr>
          <w:t>&lt;0.05 were retained in the multivariate model</w:t>
        </w:r>
      </w:ins>
      <w:ins w:id="69" w:author="Vicky Chen" w:date="2021-07-07T08:27:00Z">
        <w:r w:rsidR="001B4164" w:rsidRPr="00FF52F2">
          <w:rPr>
            <w:rFonts w:cstheme="minorHAnsi"/>
            <w:color w:val="1F4E79" w:themeColor="accent1" w:themeShade="80"/>
            <w:sz w:val="24"/>
            <w:szCs w:val="24"/>
            <w:lang w:eastAsia="zh-TW"/>
            <w:rPrChange w:id="70" w:author="Vicky Chen" w:date="2021-07-07T16:34:00Z">
              <w:rPr>
                <w:rFonts w:cstheme="minorHAnsi"/>
                <w:sz w:val="24"/>
                <w:szCs w:val="24"/>
                <w:lang w:eastAsia="zh-TW"/>
              </w:rPr>
            </w:rPrChange>
          </w:rPr>
          <w:t>.</w:t>
        </w:r>
      </w:ins>
      <w:ins w:id="71" w:author="Vicky Chen" w:date="2021-07-07T15:49:00Z">
        <w:r w:rsidR="00147474" w:rsidRPr="00FF52F2">
          <w:rPr>
            <w:rFonts w:cstheme="minorHAnsi" w:hint="eastAsia"/>
            <w:color w:val="1F4E79" w:themeColor="accent1" w:themeShade="80"/>
            <w:sz w:val="24"/>
            <w:szCs w:val="24"/>
            <w:lang w:eastAsia="zh-TW"/>
            <w:rPrChange w:id="72" w:author="Vicky Chen" w:date="2021-07-07T16:34:00Z">
              <w:rPr>
                <w:rFonts w:cstheme="minorHAnsi" w:hint="eastAsia"/>
                <w:sz w:val="24"/>
                <w:szCs w:val="24"/>
                <w:lang w:eastAsia="zh-TW"/>
              </w:rPr>
            </w:rPrChange>
          </w:rPr>
          <w:t xml:space="preserve"> </w:t>
        </w:r>
      </w:ins>
      <w:proofErr w:type="gramStart"/>
      <w:ins w:id="73" w:author="Vicky Chen" w:date="2021-07-07T14:46:00Z">
        <w:r w:rsidR="001B46F2" w:rsidRPr="00FF52F2">
          <w:rPr>
            <w:rFonts w:cstheme="minorHAnsi"/>
            <w:color w:val="1F4E79" w:themeColor="accent1" w:themeShade="80"/>
            <w:sz w:val="24"/>
            <w:szCs w:val="24"/>
            <w:lang w:eastAsia="zh-TW"/>
            <w:rPrChange w:id="74" w:author="Vicky Chen" w:date="2021-07-07T16:34:00Z">
              <w:rPr>
                <w:rFonts w:cstheme="minorHAnsi"/>
                <w:sz w:val="24"/>
                <w:szCs w:val="24"/>
                <w:lang w:eastAsia="zh-TW"/>
              </w:rPr>
            </w:rPrChange>
          </w:rPr>
          <w:t>(</w:t>
        </w:r>
        <w:proofErr w:type="gramEnd"/>
        <w:r w:rsidR="001B46F2" w:rsidRPr="00FF52F2">
          <w:rPr>
            <w:rFonts w:cstheme="minorHAnsi"/>
            <w:color w:val="1F4E79" w:themeColor="accent1" w:themeShade="80"/>
            <w:sz w:val="24"/>
            <w:szCs w:val="24"/>
            <w:lang w:eastAsia="zh-TW"/>
            <w:rPrChange w:id="75" w:author="Vicky Chen" w:date="2021-07-07T16:34:00Z">
              <w:rPr>
                <w:rFonts w:cstheme="minorHAnsi"/>
                <w:sz w:val="24"/>
                <w:szCs w:val="24"/>
                <w:lang w:eastAsia="zh-TW"/>
              </w:rPr>
            </w:rPrChange>
          </w:rPr>
          <w:t>Table 2)</w:t>
        </w:r>
      </w:ins>
      <w:ins w:id="76" w:author="Vicky Chen" w:date="2021-07-07T13:39:00Z">
        <w:r w:rsidR="00753176" w:rsidRPr="00FF52F2">
          <w:rPr>
            <w:rFonts w:cstheme="minorHAnsi"/>
            <w:color w:val="1F4E79" w:themeColor="accent1" w:themeShade="80"/>
            <w:sz w:val="24"/>
            <w:szCs w:val="24"/>
            <w:lang w:eastAsia="zh-TW"/>
            <w:rPrChange w:id="77" w:author="Vicky Chen" w:date="2021-07-07T16:34:00Z">
              <w:rPr>
                <w:rFonts w:cstheme="minorHAnsi"/>
                <w:sz w:val="24"/>
                <w:szCs w:val="24"/>
                <w:lang w:eastAsia="zh-TW"/>
              </w:rPr>
            </w:rPrChange>
          </w:rPr>
          <w:t xml:space="preserve"> </w:t>
        </w:r>
      </w:ins>
      <w:ins w:id="78" w:author="Vicky Chen" w:date="2021-07-07T13:53:00Z">
        <w:r w:rsidR="005C4E5F" w:rsidRPr="00FF52F2">
          <w:rPr>
            <w:rFonts w:cstheme="minorHAnsi"/>
            <w:color w:val="1F4E79" w:themeColor="accent1" w:themeShade="80"/>
            <w:sz w:val="24"/>
            <w:szCs w:val="24"/>
            <w:lang w:eastAsia="zh-TW"/>
            <w:rPrChange w:id="79" w:author="Vicky Chen" w:date="2021-07-07T16:34:00Z">
              <w:rPr>
                <w:rFonts w:cstheme="minorHAnsi"/>
                <w:sz w:val="24"/>
                <w:szCs w:val="24"/>
                <w:lang w:eastAsia="zh-TW"/>
              </w:rPr>
            </w:rPrChange>
          </w:rPr>
          <w:t xml:space="preserve">We only retain the variable with p-values &lt;0.05 in the multivariate model in the scoring model. </w:t>
        </w:r>
      </w:ins>
      <w:ins w:id="80" w:author="Vicky Chen" w:date="2021-07-07T13:54:00Z">
        <w:r w:rsidR="005C4E5F" w:rsidRPr="00FF52F2">
          <w:rPr>
            <w:rFonts w:cstheme="minorHAnsi"/>
            <w:color w:val="1F4E79" w:themeColor="accent1" w:themeShade="80"/>
            <w:sz w:val="24"/>
            <w:szCs w:val="24"/>
            <w:lang w:eastAsia="zh-TW"/>
            <w:rPrChange w:id="81" w:author="Vicky Chen" w:date="2021-07-07T16:34:00Z">
              <w:rPr>
                <w:rFonts w:cstheme="minorHAnsi"/>
                <w:sz w:val="24"/>
                <w:szCs w:val="24"/>
                <w:lang w:eastAsia="zh-TW"/>
              </w:rPr>
            </w:rPrChange>
          </w:rPr>
          <w:t xml:space="preserve">The scoring model was </w:t>
        </w:r>
      </w:ins>
      <w:ins w:id="82" w:author="Vicky Chen" w:date="2021-07-07T13:55:00Z">
        <w:r w:rsidR="00CA4B22" w:rsidRPr="00FF52F2">
          <w:rPr>
            <w:rFonts w:cstheme="minorHAnsi"/>
            <w:color w:val="1F4E79" w:themeColor="accent1" w:themeShade="80"/>
            <w:sz w:val="24"/>
            <w:szCs w:val="24"/>
            <w:lang w:eastAsia="zh-TW"/>
            <w:rPrChange w:id="83" w:author="Vicky Chen" w:date="2021-07-07T16:34:00Z">
              <w:rPr>
                <w:rFonts w:cstheme="minorHAnsi"/>
                <w:sz w:val="24"/>
                <w:szCs w:val="24"/>
                <w:lang w:eastAsia="zh-TW"/>
              </w:rPr>
            </w:rPrChange>
          </w:rPr>
          <w:t>built</w:t>
        </w:r>
      </w:ins>
      <w:ins w:id="84" w:author="Vicky Chen" w:date="2021-07-07T13:54:00Z">
        <w:r w:rsidR="005C4E5F" w:rsidRPr="00FF52F2">
          <w:rPr>
            <w:rFonts w:cstheme="minorHAnsi"/>
            <w:color w:val="1F4E79" w:themeColor="accent1" w:themeShade="80"/>
            <w:sz w:val="24"/>
            <w:szCs w:val="24"/>
            <w:lang w:eastAsia="zh-TW"/>
            <w:rPrChange w:id="85" w:author="Vicky Chen" w:date="2021-07-07T16:34:00Z">
              <w:rPr>
                <w:rFonts w:cstheme="minorHAnsi"/>
                <w:sz w:val="24"/>
                <w:szCs w:val="24"/>
                <w:lang w:eastAsia="zh-TW"/>
              </w:rPr>
            </w:rPrChange>
          </w:rPr>
          <w:t xml:space="preserve"> according to clinical stand or Rec</w:t>
        </w:r>
        <w:r w:rsidR="00CA4B22" w:rsidRPr="00FF52F2">
          <w:rPr>
            <w:rFonts w:cstheme="minorHAnsi"/>
            <w:color w:val="1F4E79" w:themeColor="accent1" w:themeShade="80"/>
            <w:sz w:val="24"/>
            <w:szCs w:val="24"/>
            <w:lang w:eastAsia="zh-TW"/>
            <w:rPrChange w:id="86" w:author="Vicky Chen" w:date="2021-07-07T16:34:00Z">
              <w:rPr>
                <w:rFonts w:cstheme="minorHAnsi"/>
                <w:sz w:val="24"/>
                <w:szCs w:val="24"/>
                <w:lang w:eastAsia="zh-TW"/>
              </w:rPr>
            </w:rPrChange>
          </w:rPr>
          <w:t>e</w:t>
        </w:r>
        <w:r w:rsidR="005C4E5F" w:rsidRPr="00FF52F2">
          <w:rPr>
            <w:rFonts w:cstheme="minorHAnsi"/>
            <w:color w:val="1F4E79" w:themeColor="accent1" w:themeShade="80"/>
            <w:sz w:val="24"/>
            <w:szCs w:val="24"/>
            <w:lang w:eastAsia="zh-TW"/>
            <w:rPrChange w:id="87" w:author="Vicky Chen" w:date="2021-07-07T16:34:00Z">
              <w:rPr>
                <w:rFonts w:cstheme="minorHAnsi"/>
                <w:sz w:val="24"/>
                <w:szCs w:val="24"/>
                <w:lang w:eastAsia="zh-TW"/>
              </w:rPr>
            </w:rPrChange>
          </w:rPr>
          <w:t xml:space="preserve">iver operating </w:t>
        </w:r>
      </w:ins>
      <w:ins w:id="88" w:author="Vicky Chen" w:date="2021-07-07T13:55:00Z">
        <w:r w:rsidR="00CA4B22" w:rsidRPr="00FF52F2">
          <w:rPr>
            <w:rFonts w:cstheme="minorHAnsi"/>
            <w:color w:val="1F4E79" w:themeColor="accent1" w:themeShade="80"/>
            <w:sz w:val="24"/>
            <w:szCs w:val="24"/>
            <w:lang w:eastAsia="zh-TW"/>
            <w:rPrChange w:id="89" w:author="Vicky Chen" w:date="2021-07-07T16:34:00Z">
              <w:rPr>
                <w:rFonts w:cstheme="minorHAnsi"/>
                <w:sz w:val="24"/>
                <w:szCs w:val="24"/>
                <w:lang w:eastAsia="zh-TW"/>
              </w:rPr>
            </w:rPrChange>
          </w:rPr>
          <w:t xml:space="preserve">characteristic curve (ROC) detailed in </w:t>
        </w:r>
      </w:ins>
      <w:ins w:id="90" w:author="Vicky Chen" w:date="2021-07-07T14:46:00Z">
        <w:r w:rsidR="001B46F2" w:rsidRPr="00FF52F2">
          <w:rPr>
            <w:rFonts w:cstheme="minorHAnsi"/>
            <w:color w:val="1F4E79" w:themeColor="accent1" w:themeShade="80"/>
            <w:sz w:val="24"/>
            <w:szCs w:val="24"/>
            <w:lang w:eastAsia="zh-TW"/>
            <w:rPrChange w:id="91" w:author="Vicky Chen" w:date="2021-07-07T16:34:00Z">
              <w:rPr>
                <w:rFonts w:cstheme="minorHAnsi"/>
                <w:sz w:val="24"/>
                <w:szCs w:val="24"/>
                <w:lang w:eastAsia="zh-TW"/>
              </w:rPr>
            </w:rPrChange>
          </w:rPr>
          <w:t>appendix. The</w:t>
        </w:r>
      </w:ins>
      <w:ins w:id="92" w:author="Vicky Chen" w:date="2021-07-07T13:56:00Z">
        <w:r w:rsidR="00CA4B22" w:rsidRPr="00FF52F2">
          <w:rPr>
            <w:rFonts w:cstheme="minorHAnsi"/>
            <w:color w:val="1F4E79" w:themeColor="accent1" w:themeShade="80"/>
            <w:sz w:val="24"/>
            <w:szCs w:val="24"/>
            <w:lang w:eastAsia="zh-TW"/>
            <w:rPrChange w:id="93" w:author="Vicky Chen" w:date="2021-07-07T16:34:00Z">
              <w:rPr>
                <w:rFonts w:cstheme="minorHAnsi"/>
                <w:sz w:val="24"/>
                <w:szCs w:val="24"/>
                <w:lang w:eastAsia="zh-TW"/>
              </w:rPr>
            </w:rPrChange>
          </w:rPr>
          <w:t xml:space="preserve"> ability of </w:t>
        </w:r>
      </w:ins>
      <w:ins w:id="94" w:author="Vicky Chen" w:date="2021-07-07T14:43:00Z">
        <w:r w:rsidR="001A08B7" w:rsidRPr="00FF52F2">
          <w:rPr>
            <w:rFonts w:cstheme="minorHAnsi"/>
            <w:color w:val="1F4E79" w:themeColor="accent1" w:themeShade="80"/>
            <w:sz w:val="24"/>
            <w:szCs w:val="24"/>
            <w:lang w:eastAsia="zh-TW"/>
            <w:rPrChange w:id="95" w:author="Vicky Chen" w:date="2021-07-07T16:34:00Z">
              <w:rPr>
                <w:rFonts w:cstheme="minorHAnsi"/>
                <w:sz w:val="24"/>
                <w:szCs w:val="24"/>
                <w:lang w:eastAsia="zh-TW"/>
              </w:rPr>
            </w:rPrChange>
          </w:rPr>
          <w:t xml:space="preserve">the scoring </w:t>
        </w:r>
      </w:ins>
      <w:ins w:id="96" w:author="Vicky Chen" w:date="2021-07-07T14:44:00Z">
        <w:r w:rsidR="001A08B7" w:rsidRPr="00FF52F2">
          <w:rPr>
            <w:rFonts w:cstheme="minorHAnsi"/>
            <w:color w:val="1F4E79" w:themeColor="accent1" w:themeShade="80"/>
            <w:sz w:val="24"/>
            <w:szCs w:val="24"/>
            <w:lang w:eastAsia="zh-TW"/>
            <w:rPrChange w:id="97" w:author="Vicky Chen" w:date="2021-07-07T16:34:00Z">
              <w:rPr>
                <w:rFonts w:cstheme="minorHAnsi"/>
                <w:sz w:val="24"/>
                <w:szCs w:val="24"/>
                <w:lang w:eastAsia="zh-TW"/>
              </w:rPr>
            </w:rPrChange>
          </w:rPr>
          <w:t xml:space="preserve">model in </w:t>
        </w:r>
      </w:ins>
      <w:ins w:id="98" w:author="Vicky Chen" w:date="2021-07-07T13:56:00Z">
        <w:r w:rsidR="00CA4B22" w:rsidRPr="00FF52F2">
          <w:rPr>
            <w:rFonts w:cstheme="minorHAnsi"/>
            <w:color w:val="1F4E79" w:themeColor="accent1" w:themeShade="80"/>
            <w:sz w:val="24"/>
            <w:szCs w:val="24"/>
            <w:lang w:eastAsia="zh-TW"/>
            <w:rPrChange w:id="99" w:author="Vicky Chen" w:date="2021-07-07T16:34:00Z">
              <w:rPr>
                <w:rFonts w:cstheme="minorHAnsi"/>
                <w:sz w:val="24"/>
                <w:szCs w:val="24"/>
                <w:lang w:eastAsia="zh-TW"/>
              </w:rPr>
            </w:rPrChange>
          </w:rPr>
          <w:t>distinguish</w:t>
        </w:r>
      </w:ins>
      <w:ins w:id="100" w:author="Vicky Chen" w:date="2021-07-07T14:44:00Z">
        <w:r w:rsidR="001A08B7" w:rsidRPr="00FF52F2">
          <w:rPr>
            <w:rFonts w:cstheme="minorHAnsi"/>
            <w:color w:val="1F4E79" w:themeColor="accent1" w:themeShade="80"/>
            <w:sz w:val="24"/>
            <w:szCs w:val="24"/>
            <w:lang w:eastAsia="zh-TW"/>
            <w:rPrChange w:id="101" w:author="Vicky Chen" w:date="2021-07-07T16:34:00Z">
              <w:rPr>
                <w:rFonts w:cstheme="minorHAnsi"/>
                <w:sz w:val="24"/>
                <w:szCs w:val="24"/>
                <w:lang w:eastAsia="zh-TW"/>
              </w:rPr>
            </w:rPrChange>
          </w:rPr>
          <w:t xml:space="preserve"> </w:t>
        </w:r>
      </w:ins>
      <w:ins w:id="102" w:author="Vicky Chen" w:date="2021-07-07T13:56:00Z">
        <w:r w:rsidR="00CA4B22" w:rsidRPr="00FF52F2">
          <w:rPr>
            <w:rFonts w:cstheme="minorHAnsi"/>
            <w:color w:val="1F4E79" w:themeColor="accent1" w:themeShade="80"/>
            <w:sz w:val="24"/>
            <w:szCs w:val="24"/>
            <w:lang w:eastAsia="zh-TW"/>
            <w:rPrChange w:id="103" w:author="Vicky Chen" w:date="2021-07-07T16:34:00Z">
              <w:rPr>
                <w:rFonts w:cstheme="minorHAnsi"/>
                <w:sz w:val="24"/>
                <w:szCs w:val="24"/>
                <w:lang w:eastAsia="zh-TW"/>
              </w:rPr>
            </w:rPrChange>
          </w:rPr>
          <w:t xml:space="preserve">mortality status were performed </w:t>
        </w:r>
      </w:ins>
      <w:ins w:id="104" w:author="Vicky Chen" w:date="2021-07-07T14:37:00Z">
        <w:r w:rsidR="001A08B7" w:rsidRPr="00FF52F2">
          <w:rPr>
            <w:rFonts w:cstheme="minorHAnsi"/>
            <w:color w:val="1F4E79" w:themeColor="accent1" w:themeShade="80"/>
            <w:sz w:val="24"/>
            <w:szCs w:val="24"/>
            <w:lang w:eastAsia="zh-TW"/>
            <w:rPrChange w:id="105" w:author="Vicky Chen" w:date="2021-07-07T16:34:00Z">
              <w:rPr>
                <w:rFonts w:cstheme="minorHAnsi"/>
                <w:sz w:val="24"/>
                <w:szCs w:val="24"/>
                <w:lang w:eastAsia="zh-TW"/>
              </w:rPr>
            </w:rPrChange>
          </w:rPr>
          <w:t xml:space="preserve">via ROC </w:t>
        </w:r>
      </w:ins>
      <w:ins w:id="106" w:author="Vicky Chen" w:date="2021-07-07T13:56:00Z">
        <w:r w:rsidR="00CA4B22" w:rsidRPr="00FF52F2">
          <w:rPr>
            <w:rFonts w:cstheme="minorHAnsi"/>
            <w:color w:val="1F4E79" w:themeColor="accent1" w:themeShade="80"/>
            <w:sz w:val="24"/>
            <w:szCs w:val="24"/>
            <w:lang w:eastAsia="zh-TW"/>
            <w:rPrChange w:id="107" w:author="Vicky Chen" w:date="2021-07-07T16:34:00Z">
              <w:rPr>
                <w:rFonts w:cstheme="minorHAnsi"/>
                <w:sz w:val="24"/>
                <w:szCs w:val="24"/>
                <w:lang w:eastAsia="zh-TW"/>
              </w:rPr>
            </w:rPrChange>
          </w:rPr>
          <w:t xml:space="preserve">and presented in </w:t>
        </w:r>
        <w:r w:rsidR="00CA4B22" w:rsidRPr="00FF52F2">
          <w:rPr>
            <w:rFonts w:cstheme="minorHAnsi"/>
            <w:color w:val="1F4E79" w:themeColor="accent1" w:themeShade="80"/>
            <w:sz w:val="24"/>
            <w:szCs w:val="24"/>
            <w:highlight w:val="yellow"/>
            <w:lang w:eastAsia="zh-TW"/>
            <w:rPrChange w:id="108" w:author="Vicky Chen" w:date="2021-07-07T16:34:00Z">
              <w:rPr>
                <w:rFonts w:cstheme="minorHAnsi"/>
                <w:sz w:val="24"/>
                <w:szCs w:val="24"/>
                <w:highlight w:val="yellow"/>
                <w:lang w:eastAsia="zh-TW"/>
              </w:rPr>
            </w:rPrChange>
          </w:rPr>
          <w:t>Figure</w:t>
        </w:r>
      </w:ins>
      <w:ins w:id="109" w:author="Vicky Chen" w:date="2021-07-07T15:49:00Z">
        <w:r w:rsidR="00147474" w:rsidRPr="00FF52F2">
          <w:rPr>
            <w:rFonts w:cstheme="minorHAnsi" w:hint="eastAsia"/>
            <w:color w:val="1F4E79" w:themeColor="accent1" w:themeShade="80"/>
            <w:sz w:val="24"/>
            <w:szCs w:val="24"/>
            <w:highlight w:val="yellow"/>
            <w:lang w:eastAsia="zh-TW"/>
            <w:rPrChange w:id="110" w:author="Vicky Chen" w:date="2021-07-07T16:34:00Z">
              <w:rPr>
                <w:rFonts w:cstheme="minorHAnsi" w:hint="eastAsia"/>
                <w:sz w:val="24"/>
                <w:szCs w:val="24"/>
                <w:highlight w:val="yellow"/>
                <w:lang w:eastAsia="zh-TW"/>
              </w:rPr>
            </w:rPrChange>
          </w:rPr>
          <w:t xml:space="preserve"> 5</w:t>
        </w:r>
      </w:ins>
      <w:ins w:id="111" w:author="Vicky Chen" w:date="2021-07-07T13:56:00Z">
        <w:r w:rsidR="00CA4B22" w:rsidRPr="00FF52F2">
          <w:rPr>
            <w:rFonts w:cstheme="minorHAnsi"/>
            <w:color w:val="1F4E79" w:themeColor="accent1" w:themeShade="80"/>
            <w:sz w:val="24"/>
            <w:szCs w:val="24"/>
            <w:highlight w:val="yellow"/>
            <w:lang w:eastAsia="zh-TW"/>
            <w:rPrChange w:id="112" w:author="Vicky Chen" w:date="2021-07-07T16:34:00Z">
              <w:rPr>
                <w:rFonts w:cstheme="minorHAnsi"/>
                <w:sz w:val="24"/>
                <w:szCs w:val="24"/>
                <w:highlight w:val="yellow"/>
                <w:lang w:eastAsia="zh-TW"/>
              </w:rPr>
            </w:rPrChange>
          </w:rPr>
          <w:t>.</w:t>
        </w:r>
      </w:ins>
    </w:p>
    <w:p w14:paraId="4FFD605B" w14:textId="466664D7" w:rsidR="00DF4FA0" w:rsidRDefault="00DF4FA0" w:rsidP="00F211E8">
      <w:pPr>
        <w:autoSpaceDE w:val="0"/>
        <w:autoSpaceDN w:val="0"/>
        <w:adjustRightInd w:val="0"/>
        <w:spacing w:after="0" w:line="240" w:lineRule="auto"/>
        <w:rPr>
          <w:ins w:id="113" w:author="Vicky Chen" w:date="2021-07-07T15:01:00Z"/>
          <w:rFonts w:cstheme="minorHAnsi"/>
          <w:sz w:val="24"/>
          <w:szCs w:val="24"/>
          <w:lang w:eastAsia="zh-TW"/>
        </w:rPr>
      </w:pPr>
    </w:p>
    <w:p w14:paraId="61376784" w14:textId="258B23DF" w:rsidR="00DF4FA0" w:rsidRDefault="00DF4FA0" w:rsidP="00F211E8">
      <w:pPr>
        <w:autoSpaceDE w:val="0"/>
        <w:autoSpaceDN w:val="0"/>
        <w:adjustRightInd w:val="0"/>
        <w:spacing w:after="0" w:line="240" w:lineRule="auto"/>
        <w:rPr>
          <w:ins w:id="114" w:author="Vicky Chen" w:date="2021-07-07T15:01:00Z"/>
          <w:rFonts w:cstheme="minorHAnsi"/>
          <w:sz w:val="24"/>
          <w:szCs w:val="24"/>
          <w:lang w:eastAsia="zh-TW"/>
        </w:rPr>
      </w:pPr>
    </w:p>
    <w:p w14:paraId="65EBF195" w14:textId="279FDD96" w:rsidR="00DF4FA0" w:rsidRDefault="00DF4FA0" w:rsidP="00F211E8">
      <w:pPr>
        <w:autoSpaceDE w:val="0"/>
        <w:autoSpaceDN w:val="0"/>
        <w:adjustRightInd w:val="0"/>
        <w:spacing w:after="0" w:line="240" w:lineRule="auto"/>
        <w:rPr>
          <w:ins w:id="115" w:author="Vicky Chen" w:date="2021-07-07T15:01:00Z"/>
          <w:rFonts w:cstheme="minorHAnsi"/>
          <w:sz w:val="24"/>
          <w:szCs w:val="24"/>
          <w:lang w:eastAsia="zh-TW"/>
        </w:rPr>
      </w:pPr>
    </w:p>
    <w:p w14:paraId="3B049205" w14:textId="39628B14" w:rsidR="00DF4FA0" w:rsidRDefault="00DF4FA0" w:rsidP="00F211E8">
      <w:pPr>
        <w:autoSpaceDE w:val="0"/>
        <w:autoSpaceDN w:val="0"/>
        <w:adjustRightInd w:val="0"/>
        <w:spacing w:after="0" w:line="240" w:lineRule="auto"/>
        <w:rPr>
          <w:ins w:id="116" w:author="Vicky Chen" w:date="2021-07-07T15:01:00Z"/>
          <w:rFonts w:cstheme="minorHAnsi"/>
          <w:sz w:val="24"/>
          <w:szCs w:val="24"/>
          <w:lang w:eastAsia="zh-TW"/>
        </w:rPr>
      </w:pPr>
    </w:p>
    <w:p w14:paraId="147E6020" w14:textId="4F3A67A4" w:rsidR="00DF4FA0" w:rsidRDefault="00DF4FA0" w:rsidP="00F211E8">
      <w:pPr>
        <w:autoSpaceDE w:val="0"/>
        <w:autoSpaceDN w:val="0"/>
        <w:adjustRightInd w:val="0"/>
        <w:spacing w:after="0" w:line="240" w:lineRule="auto"/>
        <w:rPr>
          <w:ins w:id="117" w:author="Vicky Chen" w:date="2021-07-07T15:01:00Z"/>
          <w:rFonts w:cstheme="minorHAnsi"/>
          <w:sz w:val="24"/>
          <w:szCs w:val="24"/>
          <w:lang w:eastAsia="zh-TW"/>
        </w:rPr>
      </w:pPr>
    </w:p>
    <w:p w14:paraId="0EA6EB61" w14:textId="34A091D3" w:rsidR="00DF4FA0" w:rsidRDefault="00DF4FA0" w:rsidP="00F211E8">
      <w:pPr>
        <w:autoSpaceDE w:val="0"/>
        <w:autoSpaceDN w:val="0"/>
        <w:adjustRightInd w:val="0"/>
        <w:spacing w:after="0" w:line="240" w:lineRule="auto"/>
        <w:rPr>
          <w:ins w:id="118" w:author="Vicky Chen" w:date="2021-07-07T15:01:00Z"/>
          <w:rFonts w:cstheme="minorHAnsi"/>
          <w:sz w:val="24"/>
          <w:szCs w:val="24"/>
          <w:lang w:eastAsia="zh-TW"/>
        </w:rPr>
      </w:pPr>
    </w:p>
    <w:p w14:paraId="0F071E3A" w14:textId="1F1F50FE" w:rsidR="00DF4FA0" w:rsidRDefault="00DF4FA0" w:rsidP="00F211E8">
      <w:pPr>
        <w:autoSpaceDE w:val="0"/>
        <w:autoSpaceDN w:val="0"/>
        <w:adjustRightInd w:val="0"/>
        <w:spacing w:after="0" w:line="240" w:lineRule="auto"/>
        <w:rPr>
          <w:ins w:id="119" w:author="Vicky Chen" w:date="2021-07-07T15:01:00Z"/>
          <w:rFonts w:cstheme="minorHAnsi"/>
          <w:sz w:val="24"/>
          <w:szCs w:val="24"/>
          <w:lang w:eastAsia="zh-TW"/>
        </w:rPr>
      </w:pPr>
    </w:p>
    <w:p w14:paraId="0F72E36A" w14:textId="458B0365" w:rsidR="00DF4FA0" w:rsidRDefault="00DF4FA0" w:rsidP="00F211E8">
      <w:pPr>
        <w:autoSpaceDE w:val="0"/>
        <w:autoSpaceDN w:val="0"/>
        <w:adjustRightInd w:val="0"/>
        <w:spacing w:after="0" w:line="240" w:lineRule="auto"/>
        <w:rPr>
          <w:ins w:id="120" w:author="Vicky Chen" w:date="2021-07-07T15:01:00Z"/>
          <w:rFonts w:cstheme="minorHAnsi"/>
          <w:sz w:val="24"/>
          <w:szCs w:val="24"/>
          <w:lang w:eastAsia="zh-TW"/>
        </w:rPr>
      </w:pPr>
    </w:p>
    <w:p w14:paraId="010E01C7" w14:textId="1166D8BB" w:rsidR="00DF4FA0" w:rsidRDefault="00DF4FA0" w:rsidP="00F211E8">
      <w:pPr>
        <w:autoSpaceDE w:val="0"/>
        <w:autoSpaceDN w:val="0"/>
        <w:adjustRightInd w:val="0"/>
        <w:spacing w:after="0" w:line="240" w:lineRule="auto"/>
        <w:rPr>
          <w:ins w:id="121" w:author="Vicky Chen" w:date="2021-07-07T15:01:00Z"/>
          <w:rFonts w:cstheme="minorHAnsi"/>
          <w:sz w:val="24"/>
          <w:szCs w:val="24"/>
          <w:lang w:eastAsia="zh-TW"/>
        </w:rPr>
      </w:pPr>
    </w:p>
    <w:p w14:paraId="31954292" w14:textId="4627A8B4" w:rsidR="00DF4FA0" w:rsidRDefault="00DF4FA0" w:rsidP="00F211E8">
      <w:pPr>
        <w:autoSpaceDE w:val="0"/>
        <w:autoSpaceDN w:val="0"/>
        <w:adjustRightInd w:val="0"/>
        <w:spacing w:after="0" w:line="240" w:lineRule="auto"/>
        <w:rPr>
          <w:ins w:id="122" w:author="Vicky Chen" w:date="2021-07-07T15:01:00Z"/>
          <w:rFonts w:cstheme="minorHAnsi"/>
          <w:sz w:val="24"/>
          <w:szCs w:val="24"/>
          <w:lang w:eastAsia="zh-TW"/>
        </w:rPr>
      </w:pPr>
    </w:p>
    <w:p w14:paraId="7A7FD26C" w14:textId="14B87744" w:rsidR="00DF4FA0" w:rsidRDefault="00DF4FA0" w:rsidP="00F211E8">
      <w:pPr>
        <w:autoSpaceDE w:val="0"/>
        <w:autoSpaceDN w:val="0"/>
        <w:adjustRightInd w:val="0"/>
        <w:spacing w:after="0" w:line="240" w:lineRule="auto"/>
        <w:rPr>
          <w:ins w:id="123" w:author="Vicky Chen" w:date="2021-07-07T15:01:00Z"/>
          <w:rFonts w:cstheme="minorHAnsi"/>
          <w:sz w:val="24"/>
          <w:szCs w:val="24"/>
          <w:lang w:eastAsia="zh-TW"/>
        </w:rPr>
      </w:pPr>
    </w:p>
    <w:p w14:paraId="03C43343" w14:textId="18EF56BA" w:rsidR="00DF4FA0" w:rsidRDefault="00DF4FA0" w:rsidP="00F211E8">
      <w:pPr>
        <w:autoSpaceDE w:val="0"/>
        <w:autoSpaceDN w:val="0"/>
        <w:adjustRightInd w:val="0"/>
        <w:spacing w:after="0" w:line="240" w:lineRule="auto"/>
        <w:rPr>
          <w:ins w:id="124" w:author="Vicky Chen" w:date="2021-07-07T15:01:00Z"/>
          <w:rFonts w:cstheme="minorHAnsi"/>
          <w:sz w:val="24"/>
          <w:szCs w:val="24"/>
          <w:lang w:eastAsia="zh-TW"/>
        </w:rPr>
      </w:pPr>
    </w:p>
    <w:p w14:paraId="30DED8B1" w14:textId="702BBDD6" w:rsidR="00DF4FA0" w:rsidRDefault="00DF4FA0" w:rsidP="00F211E8">
      <w:pPr>
        <w:autoSpaceDE w:val="0"/>
        <w:autoSpaceDN w:val="0"/>
        <w:adjustRightInd w:val="0"/>
        <w:spacing w:after="0" w:line="240" w:lineRule="auto"/>
        <w:rPr>
          <w:ins w:id="125" w:author="Vicky Chen" w:date="2021-07-07T15:01:00Z"/>
          <w:rFonts w:cstheme="minorHAnsi"/>
          <w:sz w:val="24"/>
          <w:szCs w:val="24"/>
          <w:lang w:eastAsia="zh-TW"/>
        </w:rPr>
      </w:pPr>
    </w:p>
    <w:p w14:paraId="591EBC24" w14:textId="0B24A598" w:rsidR="00DF4FA0" w:rsidRDefault="00DF4FA0" w:rsidP="00F211E8">
      <w:pPr>
        <w:autoSpaceDE w:val="0"/>
        <w:autoSpaceDN w:val="0"/>
        <w:adjustRightInd w:val="0"/>
        <w:spacing w:after="0" w:line="240" w:lineRule="auto"/>
        <w:rPr>
          <w:ins w:id="126" w:author="Vicky Chen" w:date="2021-07-07T15:01:00Z"/>
          <w:rFonts w:cstheme="minorHAnsi"/>
          <w:sz w:val="24"/>
          <w:szCs w:val="24"/>
          <w:lang w:eastAsia="zh-TW"/>
        </w:rPr>
      </w:pPr>
    </w:p>
    <w:p w14:paraId="17F17D01" w14:textId="26555F77" w:rsidR="00DF4FA0" w:rsidRDefault="00DF4FA0" w:rsidP="00F211E8">
      <w:pPr>
        <w:autoSpaceDE w:val="0"/>
        <w:autoSpaceDN w:val="0"/>
        <w:adjustRightInd w:val="0"/>
        <w:spacing w:after="0" w:line="240" w:lineRule="auto"/>
        <w:rPr>
          <w:ins w:id="127" w:author="Vicky Chen" w:date="2021-07-07T15:01:00Z"/>
          <w:rFonts w:cstheme="minorHAnsi"/>
          <w:sz w:val="24"/>
          <w:szCs w:val="24"/>
          <w:lang w:eastAsia="zh-TW"/>
        </w:rPr>
      </w:pPr>
    </w:p>
    <w:p w14:paraId="343C1260" w14:textId="7F99C4EA" w:rsidR="00DF4FA0" w:rsidRDefault="00DF4FA0" w:rsidP="00F211E8">
      <w:pPr>
        <w:autoSpaceDE w:val="0"/>
        <w:autoSpaceDN w:val="0"/>
        <w:adjustRightInd w:val="0"/>
        <w:spacing w:after="0" w:line="240" w:lineRule="auto"/>
        <w:rPr>
          <w:ins w:id="128" w:author="Vicky Chen" w:date="2021-07-07T15:01:00Z"/>
          <w:rFonts w:cstheme="minorHAnsi"/>
          <w:sz w:val="24"/>
          <w:szCs w:val="24"/>
          <w:lang w:eastAsia="zh-TW"/>
        </w:rPr>
      </w:pPr>
    </w:p>
    <w:p w14:paraId="49242F42" w14:textId="0C35C056" w:rsidR="00DF4FA0" w:rsidRDefault="00DF4FA0" w:rsidP="00F211E8">
      <w:pPr>
        <w:autoSpaceDE w:val="0"/>
        <w:autoSpaceDN w:val="0"/>
        <w:adjustRightInd w:val="0"/>
        <w:spacing w:after="0" w:line="240" w:lineRule="auto"/>
        <w:rPr>
          <w:ins w:id="129" w:author="Vicky Chen" w:date="2021-07-07T15:01:00Z"/>
          <w:rFonts w:cstheme="minorHAnsi"/>
          <w:sz w:val="24"/>
          <w:szCs w:val="24"/>
          <w:lang w:eastAsia="zh-TW"/>
        </w:rPr>
      </w:pPr>
    </w:p>
    <w:p w14:paraId="0520500E" w14:textId="43ABCE07" w:rsidR="00DF4FA0" w:rsidRDefault="00DF4FA0" w:rsidP="00F211E8">
      <w:pPr>
        <w:autoSpaceDE w:val="0"/>
        <w:autoSpaceDN w:val="0"/>
        <w:adjustRightInd w:val="0"/>
        <w:spacing w:after="0" w:line="240" w:lineRule="auto"/>
        <w:rPr>
          <w:ins w:id="130" w:author="Vicky Chen" w:date="2021-07-07T15:01:00Z"/>
          <w:rFonts w:cstheme="minorHAnsi"/>
          <w:sz w:val="24"/>
          <w:szCs w:val="24"/>
          <w:lang w:eastAsia="zh-TW"/>
        </w:rPr>
      </w:pPr>
    </w:p>
    <w:p w14:paraId="310BAB13" w14:textId="27AECB26" w:rsidR="00DF4FA0" w:rsidRDefault="00DF4FA0" w:rsidP="00F211E8">
      <w:pPr>
        <w:autoSpaceDE w:val="0"/>
        <w:autoSpaceDN w:val="0"/>
        <w:adjustRightInd w:val="0"/>
        <w:spacing w:after="0" w:line="240" w:lineRule="auto"/>
        <w:rPr>
          <w:ins w:id="131" w:author="Vicky Chen" w:date="2021-07-07T15:01:00Z"/>
          <w:rFonts w:cstheme="minorHAnsi"/>
          <w:sz w:val="24"/>
          <w:szCs w:val="24"/>
          <w:lang w:eastAsia="zh-TW"/>
        </w:rPr>
      </w:pPr>
    </w:p>
    <w:p w14:paraId="77B44313" w14:textId="597E1AAD" w:rsidR="00DF4FA0" w:rsidRDefault="00DF4FA0" w:rsidP="00F211E8">
      <w:pPr>
        <w:autoSpaceDE w:val="0"/>
        <w:autoSpaceDN w:val="0"/>
        <w:adjustRightInd w:val="0"/>
        <w:spacing w:after="0" w:line="240" w:lineRule="auto"/>
        <w:rPr>
          <w:ins w:id="132" w:author="Vicky Chen" w:date="2021-07-07T15:01:00Z"/>
          <w:rFonts w:cstheme="minorHAnsi"/>
          <w:sz w:val="24"/>
          <w:szCs w:val="24"/>
          <w:lang w:eastAsia="zh-TW"/>
        </w:rPr>
      </w:pPr>
    </w:p>
    <w:p w14:paraId="55D2328B" w14:textId="7BE9D436" w:rsidR="00DF4FA0" w:rsidRDefault="00DF4FA0" w:rsidP="00F211E8">
      <w:pPr>
        <w:autoSpaceDE w:val="0"/>
        <w:autoSpaceDN w:val="0"/>
        <w:adjustRightInd w:val="0"/>
        <w:spacing w:after="0" w:line="240" w:lineRule="auto"/>
        <w:rPr>
          <w:ins w:id="133" w:author="Vicky Chen" w:date="2021-07-07T15:01:00Z"/>
          <w:rFonts w:cstheme="minorHAnsi"/>
          <w:sz w:val="24"/>
          <w:szCs w:val="24"/>
          <w:lang w:eastAsia="zh-TW"/>
        </w:rPr>
      </w:pPr>
    </w:p>
    <w:p w14:paraId="547F1407" w14:textId="2A30267D" w:rsidR="00DF4FA0" w:rsidRDefault="00DF4FA0" w:rsidP="00F211E8">
      <w:pPr>
        <w:autoSpaceDE w:val="0"/>
        <w:autoSpaceDN w:val="0"/>
        <w:adjustRightInd w:val="0"/>
        <w:spacing w:after="0" w:line="240" w:lineRule="auto"/>
        <w:rPr>
          <w:ins w:id="134" w:author="Vicky Chen" w:date="2021-07-07T15:01:00Z"/>
          <w:rFonts w:cstheme="minorHAnsi"/>
          <w:sz w:val="24"/>
          <w:szCs w:val="24"/>
          <w:lang w:eastAsia="zh-TW"/>
        </w:rPr>
      </w:pPr>
    </w:p>
    <w:p w14:paraId="14414A00" w14:textId="27C0AB82" w:rsidR="00DF4FA0" w:rsidRDefault="00DF4FA0" w:rsidP="00F211E8">
      <w:pPr>
        <w:autoSpaceDE w:val="0"/>
        <w:autoSpaceDN w:val="0"/>
        <w:adjustRightInd w:val="0"/>
        <w:spacing w:after="0" w:line="240" w:lineRule="auto"/>
        <w:rPr>
          <w:ins w:id="135" w:author="Vicky Chen" w:date="2021-07-07T15:01:00Z"/>
          <w:rFonts w:cstheme="minorHAnsi"/>
          <w:sz w:val="24"/>
          <w:szCs w:val="24"/>
          <w:lang w:eastAsia="zh-TW"/>
        </w:rPr>
      </w:pPr>
    </w:p>
    <w:p w14:paraId="258054F9" w14:textId="47489785" w:rsidR="00DF4FA0" w:rsidRDefault="00DF4FA0" w:rsidP="00F211E8">
      <w:pPr>
        <w:autoSpaceDE w:val="0"/>
        <w:autoSpaceDN w:val="0"/>
        <w:adjustRightInd w:val="0"/>
        <w:spacing w:after="0" w:line="240" w:lineRule="auto"/>
        <w:rPr>
          <w:ins w:id="136" w:author="Vicky Chen" w:date="2021-07-07T15:01:00Z"/>
          <w:rFonts w:cstheme="minorHAnsi"/>
          <w:sz w:val="24"/>
          <w:szCs w:val="24"/>
          <w:lang w:eastAsia="zh-TW"/>
        </w:rPr>
      </w:pPr>
    </w:p>
    <w:p w14:paraId="46E99299" w14:textId="09A9C3CA" w:rsidR="00DF4FA0" w:rsidRDefault="00DF4FA0" w:rsidP="00F211E8">
      <w:pPr>
        <w:autoSpaceDE w:val="0"/>
        <w:autoSpaceDN w:val="0"/>
        <w:adjustRightInd w:val="0"/>
        <w:spacing w:after="0" w:line="240" w:lineRule="auto"/>
        <w:rPr>
          <w:ins w:id="137" w:author="Vicky Chen" w:date="2021-07-07T15:01:00Z"/>
          <w:rFonts w:cstheme="minorHAnsi"/>
          <w:sz w:val="24"/>
          <w:szCs w:val="24"/>
          <w:lang w:eastAsia="zh-TW"/>
        </w:rPr>
      </w:pPr>
    </w:p>
    <w:p w14:paraId="50C8C571" w14:textId="414B6E92" w:rsidR="00DF4FA0" w:rsidRDefault="00DF4FA0" w:rsidP="00F211E8">
      <w:pPr>
        <w:autoSpaceDE w:val="0"/>
        <w:autoSpaceDN w:val="0"/>
        <w:adjustRightInd w:val="0"/>
        <w:spacing w:after="0" w:line="240" w:lineRule="auto"/>
        <w:rPr>
          <w:ins w:id="138" w:author="Vicky Chen" w:date="2021-07-07T15:01:00Z"/>
          <w:rFonts w:cstheme="minorHAnsi"/>
          <w:sz w:val="24"/>
          <w:szCs w:val="24"/>
          <w:lang w:eastAsia="zh-TW"/>
        </w:rPr>
      </w:pPr>
    </w:p>
    <w:p w14:paraId="05DDADCF" w14:textId="24619EB7" w:rsidR="00DF4FA0" w:rsidRDefault="00DF4FA0" w:rsidP="00F211E8">
      <w:pPr>
        <w:autoSpaceDE w:val="0"/>
        <w:autoSpaceDN w:val="0"/>
        <w:adjustRightInd w:val="0"/>
        <w:spacing w:after="0" w:line="240" w:lineRule="auto"/>
        <w:rPr>
          <w:ins w:id="139" w:author="Vicky Chen" w:date="2021-07-07T15:01:00Z"/>
          <w:rFonts w:cstheme="minorHAnsi"/>
          <w:sz w:val="24"/>
          <w:szCs w:val="24"/>
          <w:lang w:eastAsia="zh-TW"/>
        </w:rPr>
      </w:pPr>
    </w:p>
    <w:p w14:paraId="50129504" w14:textId="73EB9FAE" w:rsidR="00DF4FA0" w:rsidRDefault="00DF4FA0" w:rsidP="00F211E8">
      <w:pPr>
        <w:autoSpaceDE w:val="0"/>
        <w:autoSpaceDN w:val="0"/>
        <w:adjustRightInd w:val="0"/>
        <w:spacing w:after="0" w:line="240" w:lineRule="auto"/>
        <w:rPr>
          <w:ins w:id="140" w:author="Vicky Chen" w:date="2021-07-07T15:01:00Z"/>
          <w:rFonts w:cstheme="minorHAnsi"/>
          <w:sz w:val="24"/>
          <w:szCs w:val="24"/>
          <w:lang w:eastAsia="zh-TW"/>
        </w:rPr>
      </w:pPr>
    </w:p>
    <w:p w14:paraId="3159BF43" w14:textId="5B0B3A4A" w:rsidR="00DF4FA0" w:rsidRDefault="00DF4FA0" w:rsidP="00F211E8">
      <w:pPr>
        <w:autoSpaceDE w:val="0"/>
        <w:autoSpaceDN w:val="0"/>
        <w:adjustRightInd w:val="0"/>
        <w:spacing w:after="0" w:line="240" w:lineRule="auto"/>
        <w:rPr>
          <w:ins w:id="141" w:author="Vicky Chen" w:date="2021-07-07T15:01:00Z"/>
          <w:rFonts w:cstheme="minorHAnsi"/>
          <w:sz w:val="24"/>
          <w:szCs w:val="24"/>
          <w:lang w:eastAsia="zh-TW"/>
        </w:rPr>
      </w:pPr>
    </w:p>
    <w:p w14:paraId="58C817A0" w14:textId="0F3F40CD" w:rsidR="00DF4FA0" w:rsidRDefault="00DF4FA0" w:rsidP="00F211E8">
      <w:pPr>
        <w:autoSpaceDE w:val="0"/>
        <w:autoSpaceDN w:val="0"/>
        <w:adjustRightInd w:val="0"/>
        <w:spacing w:after="0" w:line="240" w:lineRule="auto"/>
        <w:rPr>
          <w:ins w:id="142" w:author="Vicky Chen" w:date="2021-07-07T15:01:00Z"/>
          <w:rFonts w:cstheme="minorHAnsi"/>
          <w:sz w:val="24"/>
          <w:szCs w:val="24"/>
          <w:lang w:eastAsia="zh-TW"/>
        </w:rPr>
      </w:pPr>
    </w:p>
    <w:p w14:paraId="08A5ACA0" w14:textId="56DC39C9" w:rsidR="00DF4FA0" w:rsidRDefault="00DF4FA0" w:rsidP="00F211E8">
      <w:pPr>
        <w:autoSpaceDE w:val="0"/>
        <w:autoSpaceDN w:val="0"/>
        <w:adjustRightInd w:val="0"/>
        <w:spacing w:after="0" w:line="240" w:lineRule="auto"/>
        <w:rPr>
          <w:ins w:id="143" w:author="Vicky Chen" w:date="2021-07-07T15:01:00Z"/>
          <w:rFonts w:cstheme="minorHAnsi"/>
          <w:sz w:val="24"/>
          <w:szCs w:val="24"/>
          <w:lang w:eastAsia="zh-TW"/>
        </w:rPr>
      </w:pPr>
    </w:p>
    <w:p w14:paraId="59A1AEAE" w14:textId="77777777" w:rsidR="00DF4FA0" w:rsidRPr="001816E4" w:rsidRDefault="00DF4FA0" w:rsidP="00F211E8">
      <w:pPr>
        <w:autoSpaceDE w:val="0"/>
        <w:autoSpaceDN w:val="0"/>
        <w:adjustRightInd w:val="0"/>
        <w:spacing w:after="0" w:line="240" w:lineRule="auto"/>
        <w:rPr>
          <w:rFonts w:cstheme="minorHAnsi"/>
          <w:sz w:val="24"/>
          <w:szCs w:val="24"/>
          <w:lang w:eastAsia="zh-TW"/>
        </w:rPr>
      </w:pPr>
    </w:p>
    <w:p w14:paraId="3750528E" w14:textId="77777777" w:rsidR="006741BB" w:rsidRDefault="006741BB" w:rsidP="006741BB">
      <w:r w:rsidRPr="0096464A">
        <w:rPr>
          <w:b/>
          <w:bCs/>
        </w:rPr>
        <w:t xml:space="preserve">Table </w:t>
      </w:r>
      <w:r>
        <w:rPr>
          <w:rFonts w:hint="eastAsia"/>
          <w:b/>
          <w:bCs/>
        </w:rPr>
        <w:t>1</w:t>
      </w:r>
      <w:r w:rsidRPr="0096464A">
        <w:rPr>
          <w:rFonts w:eastAsia="HeiT"/>
          <w:b/>
          <w:bCs/>
        </w:rPr>
        <w:t xml:space="preserve">: </w:t>
      </w:r>
      <w:r>
        <w:rPr>
          <w:rFonts w:eastAsia="HeiT"/>
          <w:b/>
          <w:bCs/>
        </w:rPr>
        <w:t xml:space="preserve">Demographic data and outcomes regarding to mortality in COPD patients </w:t>
      </w:r>
    </w:p>
    <w:tbl>
      <w:tblPr>
        <w:tblStyle w:val="21"/>
        <w:tblpPr w:leftFromText="180" w:rightFromText="180" w:vertAnchor="text" w:tblpXSpec="center" w:tblpY="1"/>
        <w:tblW w:w="8953" w:type="dxa"/>
        <w:tblLook w:val="04A0" w:firstRow="1" w:lastRow="0" w:firstColumn="1" w:lastColumn="0" w:noHBand="0" w:noVBand="1"/>
      </w:tblPr>
      <w:tblGrid>
        <w:gridCol w:w="2249"/>
        <w:gridCol w:w="1684"/>
        <w:gridCol w:w="1821"/>
        <w:gridCol w:w="2095"/>
        <w:gridCol w:w="1104"/>
      </w:tblGrid>
      <w:tr w:rsidR="006741BB" w:rsidRPr="001A309A" w14:paraId="45D590F9" w14:textId="77777777" w:rsidTr="00441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Borders>
              <w:top w:val="single" w:sz="12" w:space="0" w:color="auto"/>
            </w:tcBorders>
          </w:tcPr>
          <w:p w14:paraId="57E121FF" w14:textId="77777777" w:rsidR="006741BB" w:rsidRDefault="006741BB" w:rsidP="00441DDD">
            <w:pPr>
              <w:adjustRightInd w:val="0"/>
              <w:snapToGrid w:val="0"/>
              <w:jc w:val="center"/>
              <w:rPr>
                <w:ins w:id="144" w:author="Vicky Chen" w:date="2021-07-06T16:56:00Z"/>
                <w:rFonts w:eastAsia="HeiT"/>
                <w:b w:val="0"/>
                <w:bCs w:val="0"/>
              </w:rPr>
            </w:pPr>
            <w:r w:rsidRPr="00B5311E">
              <w:rPr>
                <w:rFonts w:eastAsia="HeiT"/>
              </w:rPr>
              <w:t>Variable</w:t>
            </w:r>
          </w:p>
          <w:p w14:paraId="1F7BDCD1" w14:textId="16EDF071" w:rsidR="00D21D2B" w:rsidRPr="00B5311E" w:rsidRDefault="00D21D2B" w:rsidP="00441DDD">
            <w:pPr>
              <w:adjustRightInd w:val="0"/>
              <w:snapToGrid w:val="0"/>
              <w:jc w:val="center"/>
              <w:rPr>
                <w:rFonts w:eastAsia="HeiT"/>
                <w:b w:val="0"/>
                <w:bCs w:val="0"/>
              </w:rPr>
            </w:pPr>
            <w:ins w:id="145" w:author="Vicky Chen" w:date="2021-07-06T16:57:00Z">
              <w:r w:rsidRPr="00D21D2B">
                <w:rPr>
                  <w:rFonts w:eastAsia="HeiT"/>
                  <w:b w:val="0"/>
                  <w:bCs w:val="0"/>
                </w:rPr>
                <w:t>Median (IQR); (n, %)</w:t>
              </w:r>
            </w:ins>
          </w:p>
        </w:tc>
        <w:tc>
          <w:tcPr>
            <w:tcW w:w="1684" w:type="dxa"/>
            <w:tcBorders>
              <w:top w:val="single" w:sz="12" w:space="0" w:color="auto"/>
            </w:tcBorders>
          </w:tcPr>
          <w:p w14:paraId="6DD2FF7C" w14:textId="77777777" w:rsidR="006741BB" w:rsidRPr="00B5311E" w:rsidRDefault="006741BB" w:rsidP="00441DDD">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eastAsia="HeiT"/>
                <w:b w:val="0"/>
                <w:bCs w:val="0"/>
              </w:rPr>
            </w:pPr>
            <w:r w:rsidRPr="00B5311E">
              <w:rPr>
                <w:rFonts w:eastAsia="HeiT" w:hint="eastAsia"/>
              </w:rPr>
              <w:t>T</w:t>
            </w:r>
            <w:r w:rsidRPr="00B5311E">
              <w:rPr>
                <w:rFonts w:eastAsia="HeiT"/>
              </w:rPr>
              <w:t>otal</w:t>
            </w:r>
          </w:p>
          <w:p w14:paraId="52A035C7" w14:textId="77777777" w:rsidR="006741BB" w:rsidRPr="00B5311E" w:rsidRDefault="006741BB" w:rsidP="00441DDD">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eastAsia="HeiT"/>
                <w:b w:val="0"/>
                <w:bCs w:val="0"/>
              </w:rPr>
            </w:pPr>
            <w:r>
              <w:rPr>
                <w:rFonts w:eastAsia="HeiT"/>
              </w:rPr>
              <w:t>(N=1,358</w:t>
            </w:r>
            <w:r w:rsidRPr="00B5311E">
              <w:rPr>
                <w:rFonts w:eastAsia="HeiT"/>
              </w:rPr>
              <w:t>)</w:t>
            </w:r>
          </w:p>
        </w:tc>
        <w:tc>
          <w:tcPr>
            <w:tcW w:w="1821" w:type="dxa"/>
            <w:tcBorders>
              <w:top w:val="single" w:sz="12" w:space="0" w:color="auto"/>
            </w:tcBorders>
          </w:tcPr>
          <w:p w14:paraId="673BE556" w14:textId="77777777" w:rsidR="006741BB" w:rsidRPr="00B5311E" w:rsidRDefault="006741BB" w:rsidP="00441DDD">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eastAsia="HeiT"/>
                <w:b w:val="0"/>
                <w:bCs w:val="0"/>
              </w:rPr>
            </w:pPr>
            <w:r>
              <w:rPr>
                <w:rFonts w:eastAsia="HeiT"/>
              </w:rPr>
              <w:t>Dead</w:t>
            </w:r>
          </w:p>
          <w:p w14:paraId="7FDA1078" w14:textId="77777777" w:rsidR="006741BB" w:rsidRPr="00B5311E" w:rsidRDefault="006741BB" w:rsidP="00441DDD">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eastAsia="HeiT"/>
                <w:b w:val="0"/>
                <w:bCs w:val="0"/>
              </w:rPr>
            </w:pPr>
            <w:r w:rsidRPr="00B5311E">
              <w:rPr>
                <w:rFonts w:eastAsia="HeiT" w:hint="eastAsia"/>
              </w:rPr>
              <w:t>(</w:t>
            </w:r>
            <w:r w:rsidRPr="00B5311E">
              <w:rPr>
                <w:rFonts w:eastAsia="HeiT"/>
              </w:rPr>
              <w:t>N=</w:t>
            </w:r>
            <w:r>
              <w:rPr>
                <w:rFonts w:eastAsia="HeiT"/>
              </w:rPr>
              <w:t>310</w:t>
            </w:r>
            <w:r w:rsidRPr="00B5311E">
              <w:rPr>
                <w:rFonts w:eastAsia="HeiT"/>
              </w:rPr>
              <w:t>)</w:t>
            </w:r>
          </w:p>
        </w:tc>
        <w:tc>
          <w:tcPr>
            <w:tcW w:w="2095" w:type="dxa"/>
            <w:tcBorders>
              <w:top w:val="single" w:sz="12" w:space="0" w:color="auto"/>
            </w:tcBorders>
          </w:tcPr>
          <w:p w14:paraId="6BB6D1F0" w14:textId="77777777" w:rsidR="006741BB" w:rsidRPr="00B5311E" w:rsidRDefault="006741BB" w:rsidP="00441DDD">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eastAsia="HeiT"/>
                <w:b w:val="0"/>
                <w:bCs w:val="0"/>
              </w:rPr>
            </w:pPr>
            <w:r>
              <w:rPr>
                <w:rFonts w:eastAsia="HeiT"/>
              </w:rPr>
              <w:t>Survive</w:t>
            </w:r>
          </w:p>
          <w:p w14:paraId="5FA0D840" w14:textId="77777777" w:rsidR="006741BB" w:rsidRPr="00B5311E" w:rsidRDefault="006741BB" w:rsidP="00441DDD">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eastAsia="HeiT"/>
                <w:b w:val="0"/>
                <w:bCs w:val="0"/>
              </w:rPr>
            </w:pPr>
            <w:r w:rsidRPr="00B5311E">
              <w:rPr>
                <w:rFonts w:eastAsia="HeiT" w:hint="eastAsia"/>
              </w:rPr>
              <w:t>(</w:t>
            </w:r>
            <w:r w:rsidRPr="00B5311E">
              <w:rPr>
                <w:rFonts w:eastAsia="HeiT"/>
              </w:rPr>
              <w:t>N=</w:t>
            </w:r>
            <w:r>
              <w:rPr>
                <w:rFonts w:eastAsia="HeiT"/>
              </w:rPr>
              <w:t>1048)</w:t>
            </w:r>
          </w:p>
        </w:tc>
        <w:tc>
          <w:tcPr>
            <w:tcW w:w="1104" w:type="dxa"/>
            <w:tcBorders>
              <w:top w:val="single" w:sz="12" w:space="0" w:color="auto"/>
            </w:tcBorders>
          </w:tcPr>
          <w:p w14:paraId="3894F707" w14:textId="77777777" w:rsidR="006741BB" w:rsidRPr="00B5311E" w:rsidRDefault="006741BB" w:rsidP="00441DDD">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eastAsia="HeiT"/>
                <w:b w:val="0"/>
                <w:bCs w:val="0"/>
              </w:rPr>
            </w:pPr>
            <w:r w:rsidRPr="00B5311E">
              <w:rPr>
                <w:rFonts w:eastAsia="HeiT"/>
              </w:rPr>
              <w:t>P value</w:t>
            </w:r>
          </w:p>
        </w:tc>
      </w:tr>
      <w:tr w:rsidR="006741BB" w:rsidRPr="001A309A" w14:paraId="35F90911" w14:textId="77777777" w:rsidTr="00441DDD">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249" w:type="dxa"/>
          </w:tcPr>
          <w:p w14:paraId="2D277A99" w14:textId="77777777" w:rsidR="006741BB" w:rsidRPr="00B5311E" w:rsidRDefault="006741BB" w:rsidP="00441DDD">
            <w:pPr>
              <w:adjustRightInd w:val="0"/>
              <w:snapToGrid w:val="0"/>
              <w:rPr>
                <w:rFonts w:eastAsia="HeiT"/>
                <w:b w:val="0"/>
                <w:bCs w:val="0"/>
              </w:rPr>
            </w:pPr>
            <w:r w:rsidRPr="00B5311E">
              <w:rPr>
                <w:rFonts w:eastAsia="HeiT"/>
              </w:rPr>
              <w:t>Age</w:t>
            </w:r>
          </w:p>
        </w:tc>
        <w:tc>
          <w:tcPr>
            <w:tcW w:w="1684" w:type="dxa"/>
          </w:tcPr>
          <w:p w14:paraId="5E9706C3" w14:textId="77777777" w:rsidR="006741BB" w:rsidRPr="00791062" w:rsidRDefault="006741BB" w:rsidP="00441DDD">
            <w:pPr>
              <w:adjustRightInd w:val="0"/>
              <w:snapToGrid w:val="0"/>
              <w:ind w:leftChars="-43" w:left="-95" w:rightChars="-42" w:right="-92" w:firstLineChars="1" w:firstLine="2"/>
              <w:jc w:val="center"/>
              <w:cnfStyle w:val="000000100000" w:firstRow="0" w:lastRow="0" w:firstColumn="0" w:lastColumn="0" w:oddVBand="0" w:evenVBand="0" w:oddHBand="1" w:evenHBand="0" w:firstRowFirstColumn="0" w:firstRowLastColumn="0" w:lastRowFirstColumn="0" w:lastRowLastColumn="0"/>
              <w:rPr>
                <w:rFonts w:eastAsia="HeiT"/>
              </w:rPr>
            </w:pPr>
            <w:r w:rsidRPr="00791062">
              <w:t>72.0 (63.0-80.0)</w:t>
            </w:r>
          </w:p>
        </w:tc>
        <w:tc>
          <w:tcPr>
            <w:tcW w:w="1821" w:type="dxa"/>
          </w:tcPr>
          <w:p w14:paraId="62EB561B"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rPr>
              <w:t>7</w:t>
            </w:r>
            <w:r w:rsidRPr="00791062">
              <w:rPr>
                <w:rFonts w:eastAsia="HeiT"/>
              </w:rPr>
              <w:t>5.0</w:t>
            </w:r>
            <w:r w:rsidRPr="00791062">
              <w:rPr>
                <w:rFonts w:eastAsia="HeiT" w:hint="eastAsia"/>
              </w:rPr>
              <w:t xml:space="preserve"> (67.0-82.0)</w:t>
            </w:r>
          </w:p>
        </w:tc>
        <w:tc>
          <w:tcPr>
            <w:tcW w:w="2095" w:type="dxa"/>
          </w:tcPr>
          <w:p w14:paraId="79533FE4"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rPr>
              <w:t>7</w:t>
            </w:r>
            <w:r w:rsidRPr="00791062">
              <w:rPr>
                <w:rFonts w:eastAsia="HeiT"/>
              </w:rPr>
              <w:t>0.0 (62.0-79.0)</w:t>
            </w:r>
          </w:p>
        </w:tc>
        <w:tc>
          <w:tcPr>
            <w:tcW w:w="0" w:type="auto"/>
          </w:tcPr>
          <w:p w14:paraId="09C71839"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rPr>
              <w:t>0.0192*</w:t>
            </w:r>
          </w:p>
        </w:tc>
      </w:tr>
      <w:tr w:rsidR="006741BB" w:rsidRPr="001A309A" w14:paraId="3C0169C2" w14:textId="77777777" w:rsidTr="00441DDD">
        <w:tc>
          <w:tcPr>
            <w:cnfStyle w:val="001000000000" w:firstRow="0" w:lastRow="0" w:firstColumn="1" w:lastColumn="0" w:oddVBand="0" w:evenVBand="0" w:oddHBand="0" w:evenHBand="0" w:firstRowFirstColumn="0" w:firstRowLastColumn="0" w:lastRowFirstColumn="0" w:lastRowLastColumn="0"/>
            <w:tcW w:w="2249" w:type="dxa"/>
          </w:tcPr>
          <w:p w14:paraId="2DDD9A28" w14:textId="77777777" w:rsidR="006741BB" w:rsidRPr="00B5311E" w:rsidRDefault="006741BB" w:rsidP="00441DDD">
            <w:pPr>
              <w:adjustRightInd w:val="0"/>
              <w:snapToGrid w:val="0"/>
              <w:rPr>
                <w:rFonts w:eastAsia="HeiT"/>
                <w:b w:val="0"/>
                <w:bCs w:val="0"/>
              </w:rPr>
            </w:pPr>
            <w:r w:rsidRPr="00B5311E">
              <w:rPr>
                <w:rFonts w:eastAsia="HeiT"/>
              </w:rPr>
              <w:t>Sex (Male)</w:t>
            </w:r>
            <w:r w:rsidRPr="00185ADD">
              <w:rPr>
                <w:sz w:val="18"/>
                <w:szCs w:val="18"/>
                <w:vertAlign w:val="superscript"/>
              </w:rPr>
              <w:t xml:space="preserve"> c</w:t>
            </w:r>
          </w:p>
        </w:tc>
        <w:tc>
          <w:tcPr>
            <w:tcW w:w="1684" w:type="dxa"/>
          </w:tcPr>
          <w:p w14:paraId="296FC73A"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t>748 (55.1)</w:t>
            </w:r>
          </w:p>
        </w:tc>
        <w:tc>
          <w:tcPr>
            <w:tcW w:w="1821" w:type="dxa"/>
          </w:tcPr>
          <w:p w14:paraId="403AB59E" w14:textId="77777777" w:rsidR="006741BB" w:rsidRPr="00791062" w:rsidRDefault="006741BB" w:rsidP="00441DDD">
            <w:pPr>
              <w:adjustRightInd w:val="0"/>
              <w:snapToGrid w:val="0"/>
              <w:ind w:firstLineChars="200" w:firstLine="400"/>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rPr>
              <w:t xml:space="preserve">163 </w:t>
            </w:r>
            <w:r w:rsidRPr="00791062">
              <w:rPr>
                <w:rFonts w:eastAsia="HeiT" w:hint="eastAsia"/>
              </w:rPr>
              <w:t>(</w:t>
            </w:r>
            <w:r w:rsidRPr="00791062">
              <w:rPr>
                <w:rFonts w:eastAsia="HeiT"/>
              </w:rPr>
              <w:t>52.</w:t>
            </w:r>
            <w:r w:rsidRPr="00791062">
              <w:rPr>
                <w:rFonts w:eastAsia="HeiT" w:hint="eastAsia"/>
              </w:rPr>
              <w:t>6%)</w:t>
            </w:r>
          </w:p>
        </w:tc>
        <w:tc>
          <w:tcPr>
            <w:tcW w:w="2095" w:type="dxa"/>
          </w:tcPr>
          <w:p w14:paraId="2756350F"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hint="eastAsia"/>
              </w:rPr>
              <w:t>5</w:t>
            </w:r>
            <w:r w:rsidRPr="00791062">
              <w:rPr>
                <w:rFonts w:eastAsia="HeiT"/>
              </w:rPr>
              <w:t>85 (55.8%)</w:t>
            </w:r>
          </w:p>
        </w:tc>
        <w:tc>
          <w:tcPr>
            <w:tcW w:w="0" w:type="auto"/>
          </w:tcPr>
          <w:p w14:paraId="313E3EF1"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rPr>
              <w:t>0.3137</w:t>
            </w:r>
          </w:p>
        </w:tc>
      </w:tr>
      <w:tr w:rsidR="006741BB" w:rsidRPr="001A309A" w14:paraId="1B90DE8C" w14:textId="77777777" w:rsidTr="00441DDD">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1D4318E3" w14:textId="77777777" w:rsidR="006741BB" w:rsidRPr="00B5311E" w:rsidRDefault="006741BB" w:rsidP="00441DDD">
            <w:pPr>
              <w:adjustRightInd w:val="0"/>
              <w:snapToGrid w:val="0"/>
              <w:rPr>
                <w:rFonts w:eastAsia="HeiT"/>
              </w:rPr>
            </w:pPr>
            <w:r w:rsidRPr="00C4501B">
              <w:rPr>
                <w:rFonts w:eastAsia="HeiT"/>
              </w:rPr>
              <w:t xml:space="preserve">Comorbidity Status </w:t>
            </w:r>
            <w:r w:rsidRPr="00844FEA">
              <w:rPr>
                <w:rFonts w:eastAsia="HeiT"/>
                <w:b w:val="0"/>
                <w:bCs w:val="0"/>
              </w:rPr>
              <w:t>(</w:t>
            </w:r>
            <w:proofErr w:type="spellStart"/>
            <w:r w:rsidRPr="00844FEA">
              <w:rPr>
                <w:rFonts w:eastAsia="HeiT"/>
                <w:b w:val="0"/>
                <w:bCs w:val="0"/>
              </w:rPr>
              <w:t>Elixhausr</w:t>
            </w:r>
            <w:proofErr w:type="spellEnd"/>
            <w:r w:rsidRPr="00844FEA">
              <w:rPr>
                <w:rFonts w:eastAsia="HeiT"/>
                <w:b w:val="0"/>
                <w:bCs w:val="0"/>
              </w:rPr>
              <w:t>&gt;0)</w:t>
            </w:r>
          </w:p>
        </w:tc>
        <w:tc>
          <w:tcPr>
            <w:tcW w:w="1684" w:type="dxa"/>
            <w:vAlign w:val="center"/>
          </w:tcPr>
          <w:p w14:paraId="321E7509"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t>145 (10.7%)</w:t>
            </w:r>
          </w:p>
        </w:tc>
        <w:tc>
          <w:tcPr>
            <w:tcW w:w="1821" w:type="dxa"/>
            <w:vAlign w:val="center"/>
          </w:tcPr>
          <w:p w14:paraId="557CB96D"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rPr>
              <w:t>37 (11.9%)</w:t>
            </w:r>
          </w:p>
        </w:tc>
        <w:tc>
          <w:tcPr>
            <w:tcW w:w="2095" w:type="dxa"/>
            <w:vAlign w:val="center"/>
          </w:tcPr>
          <w:p w14:paraId="2CE27EAA" w14:textId="77777777" w:rsidR="006741BB" w:rsidRPr="00791062" w:rsidRDefault="006741BB" w:rsidP="00441DDD">
            <w:pPr>
              <w:adjustRightInd w:val="0"/>
              <w:snapToGrid w:val="0"/>
              <w:ind w:firstLineChars="100" w:firstLine="20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rPr>
              <w:t>1</w:t>
            </w:r>
            <w:r w:rsidRPr="00791062">
              <w:rPr>
                <w:rFonts w:eastAsia="HeiT"/>
              </w:rPr>
              <w:t>08 (10.3%)</w:t>
            </w:r>
          </w:p>
        </w:tc>
        <w:tc>
          <w:tcPr>
            <w:tcW w:w="0" w:type="auto"/>
            <w:vAlign w:val="center"/>
          </w:tcPr>
          <w:p w14:paraId="08220119"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rPr>
              <w:t>0.2405</w:t>
            </w:r>
          </w:p>
        </w:tc>
      </w:tr>
      <w:tr w:rsidR="006741BB" w:rsidRPr="001A309A" w14:paraId="771C9C19" w14:textId="77777777" w:rsidTr="00441DDD">
        <w:trPr>
          <w:trHeight w:val="149"/>
        </w:trPr>
        <w:tc>
          <w:tcPr>
            <w:cnfStyle w:val="001000000000" w:firstRow="0" w:lastRow="0" w:firstColumn="1" w:lastColumn="0" w:oddVBand="0" w:evenVBand="0" w:oddHBand="0" w:evenHBand="0" w:firstRowFirstColumn="0" w:firstRowLastColumn="0" w:lastRowFirstColumn="0" w:lastRowLastColumn="0"/>
            <w:tcW w:w="2249" w:type="dxa"/>
          </w:tcPr>
          <w:p w14:paraId="1FB658C2" w14:textId="77777777" w:rsidR="006741BB" w:rsidRPr="00844FEA" w:rsidRDefault="006741BB" w:rsidP="00441DDD">
            <w:pPr>
              <w:adjustRightInd w:val="0"/>
              <w:snapToGrid w:val="0"/>
              <w:rPr>
                <w:color w:val="000000"/>
                <w:kern w:val="24"/>
              </w:rPr>
            </w:pPr>
            <w:r w:rsidRPr="00844FEA">
              <w:rPr>
                <w:rFonts w:hint="eastAsia"/>
                <w:color w:val="000000"/>
                <w:kern w:val="24"/>
              </w:rPr>
              <w:t xml:space="preserve">Major </w:t>
            </w:r>
            <w:r w:rsidRPr="00844FEA">
              <w:rPr>
                <w:color w:val="000000"/>
                <w:kern w:val="24"/>
              </w:rPr>
              <w:t>C</w:t>
            </w:r>
            <w:r w:rsidRPr="00844FEA">
              <w:rPr>
                <w:rFonts w:hint="eastAsia"/>
                <w:color w:val="000000"/>
                <w:kern w:val="24"/>
              </w:rPr>
              <w:t>omorbidity</w:t>
            </w:r>
          </w:p>
        </w:tc>
        <w:tc>
          <w:tcPr>
            <w:tcW w:w="1684" w:type="dxa"/>
          </w:tcPr>
          <w:p w14:paraId="3177D149"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pPr>
          </w:p>
        </w:tc>
        <w:tc>
          <w:tcPr>
            <w:tcW w:w="1821" w:type="dxa"/>
          </w:tcPr>
          <w:p w14:paraId="5CA4A9F2"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p>
        </w:tc>
        <w:tc>
          <w:tcPr>
            <w:tcW w:w="2095" w:type="dxa"/>
          </w:tcPr>
          <w:p w14:paraId="34188D3E" w14:textId="77777777" w:rsidR="006741BB" w:rsidRPr="00791062" w:rsidRDefault="006741BB" w:rsidP="00441DDD">
            <w:pPr>
              <w:adjustRightInd w:val="0"/>
              <w:snapToGrid w:val="0"/>
              <w:ind w:firstLineChars="100" w:firstLine="200"/>
              <w:cnfStyle w:val="000000000000" w:firstRow="0" w:lastRow="0" w:firstColumn="0" w:lastColumn="0" w:oddVBand="0" w:evenVBand="0" w:oddHBand="0" w:evenHBand="0" w:firstRowFirstColumn="0" w:firstRowLastColumn="0" w:lastRowFirstColumn="0" w:lastRowLastColumn="0"/>
              <w:rPr>
                <w:rFonts w:eastAsia="HeiT"/>
              </w:rPr>
            </w:pPr>
          </w:p>
        </w:tc>
        <w:tc>
          <w:tcPr>
            <w:tcW w:w="0" w:type="auto"/>
          </w:tcPr>
          <w:p w14:paraId="2CEF65AE"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p>
        </w:tc>
      </w:tr>
      <w:tr w:rsidR="006741BB" w:rsidRPr="001A309A" w14:paraId="633B5747" w14:textId="77777777" w:rsidTr="00441DDD">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1F9D6DC2" w14:textId="77777777" w:rsidR="006741BB" w:rsidRDefault="006741BB" w:rsidP="00441DDD">
            <w:pPr>
              <w:adjustRightInd w:val="0"/>
              <w:snapToGrid w:val="0"/>
              <w:rPr>
                <w:b w:val="0"/>
                <w:bCs w:val="0"/>
                <w:color w:val="000000"/>
                <w:kern w:val="24"/>
              </w:rPr>
            </w:pPr>
            <w:r>
              <w:rPr>
                <w:rFonts w:hint="eastAsia"/>
                <w:b w:val="0"/>
                <w:bCs w:val="0"/>
                <w:color w:val="000000"/>
                <w:kern w:val="24"/>
              </w:rPr>
              <w:t xml:space="preserve"> CAD</w:t>
            </w:r>
          </w:p>
        </w:tc>
        <w:tc>
          <w:tcPr>
            <w:tcW w:w="1684" w:type="dxa"/>
            <w:shd w:val="clear" w:color="auto" w:fill="auto"/>
          </w:tcPr>
          <w:p w14:paraId="75887CEC"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pPr>
            <w:r w:rsidRPr="00791062">
              <w:t xml:space="preserve">539 </w:t>
            </w:r>
            <w:r w:rsidRPr="00791062">
              <w:rPr>
                <w:rFonts w:hint="eastAsia"/>
              </w:rPr>
              <w:t>(</w:t>
            </w:r>
            <w:r w:rsidRPr="00791062">
              <w:t>39.</w:t>
            </w:r>
            <w:r w:rsidRPr="00791062">
              <w:rPr>
                <w:rFonts w:hint="eastAsia"/>
              </w:rPr>
              <w:t>7%)</w:t>
            </w:r>
          </w:p>
        </w:tc>
        <w:tc>
          <w:tcPr>
            <w:tcW w:w="1821" w:type="dxa"/>
          </w:tcPr>
          <w:p w14:paraId="102D5496"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rPr>
              <w:t xml:space="preserve">118 </w:t>
            </w:r>
            <w:r w:rsidRPr="00791062">
              <w:rPr>
                <w:rFonts w:eastAsia="HeiT" w:hint="eastAsia"/>
              </w:rPr>
              <w:t>(</w:t>
            </w:r>
            <w:r w:rsidRPr="00791062">
              <w:rPr>
                <w:rFonts w:eastAsia="HeiT"/>
              </w:rPr>
              <w:t>38.</w:t>
            </w:r>
            <w:r w:rsidRPr="00791062">
              <w:rPr>
                <w:rFonts w:eastAsia="HeiT" w:hint="eastAsia"/>
              </w:rPr>
              <w:t>1%)</w:t>
            </w:r>
          </w:p>
        </w:tc>
        <w:tc>
          <w:tcPr>
            <w:tcW w:w="2095" w:type="dxa"/>
          </w:tcPr>
          <w:p w14:paraId="3612B2DE"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rPr>
              <w:t>4</w:t>
            </w:r>
            <w:r w:rsidRPr="00791062">
              <w:rPr>
                <w:rFonts w:eastAsia="HeiT"/>
              </w:rPr>
              <w:t>21 (40.2%)</w:t>
            </w:r>
          </w:p>
        </w:tc>
        <w:tc>
          <w:tcPr>
            <w:tcW w:w="0" w:type="auto"/>
          </w:tcPr>
          <w:p w14:paraId="0664C738"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rPr>
              <w:t>0.5053</w:t>
            </w:r>
          </w:p>
        </w:tc>
      </w:tr>
      <w:tr w:rsidR="006741BB" w:rsidRPr="001A309A" w14:paraId="44DAC6FC" w14:textId="77777777" w:rsidTr="00441DDD">
        <w:trPr>
          <w:trHeight w:val="149"/>
        </w:trPr>
        <w:tc>
          <w:tcPr>
            <w:cnfStyle w:val="001000000000" w:firstRow="0" w:lastRow="0" w:firstColumn="1" w:lastColumn="0" w:oddVBand="0" w:evenVBand="0" w:oddHBand="0" w:evenHBand="0" w:firstRowFirstColumn="0" w:firstRowLastColumn="0" w:lastRowFirstColumn="0" w:lastRowLastColumn="0"/>
            <w:tcW w:w="2249" w:type="dxa"/>
          </w:tcPr>
          <w:p w14:paraId="769037E0" w14:textId="77777777" w:rsidR="006741BB" w:rsidRDefault="006741BB" w:rsidP="00441DDD">
            <w:pPr>
              <w:adjustRightInd w:val="0"/>
              <w:snapToGrid w:val="0"/>
              <w:rPr>
                <w:b w:val="0"/>
                <w:bCs w:val="0"/>
                <w:color w:val="000000"/>
                <w:kern w:val="24"/>
              </w:rPr>
            </w:pPr>
            <w:r>
              <w:rPr>
                <w:rFonts w:hint="eastAsia"/>
                <w:b w:val="0"/>
                <w:bCs w:val="0"/>
                <w:color w:val="000000"/>
                <w:kern w:val="24"/>
              </w:rPr>
              <w:t xml:space="preserve"> HTN</w:t>
            </w:r>
          </w:p>
        </w:tc>
        <w:tc>
          <w:tcPr>
            <w:tcW w:w="1684" w:type="dxa"/>
            <w:shd w:val="clear" w:color="auto" w:fill="auto"/>
          </w:tcPr>
          <w:p w14:paraId="15BC7A99"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pPr>
            <w:r w:rsidRPr="00791062">
              <w:t xml:space="preserve">755 </w:t>
            </w:r>
            <w:r w:rsidRPr="00791062">
              <w:rPr>
                <w:rFonts w:hint="eastAsia"/>
              </w:rPr>
              <w:t>(</w:t>
            </w:r>
            <w:r w:rsidRPr="00791062">
              <w:t>55.6</w:t>
            </w:r>
            <w:r w:rsidRPr="00791062">
              <w:rPr>
                <w:rFonts w:hint="eastAsia"/>
              </w:rPr>
              <w:t>%)</w:t>
            </w:r>
          </w:p>
        </w:tc>
        <w:tc>
          <w:tcPr>
            <w:tcW w:w="1821" w:type="dxa"/>
          </w:tcPr>
          <w:p w14:paraId="7AB7FA8C"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rPr>
              <w:t xml:space="preserve">150 </w:t>
            </w:r>
            <w:r w:rsidRPr="00791062">
              <w:rPr>
                <w:rFonts w:eastAsia="HeiT" w:hint="eastAsia"/>
              </w:rPr>
              <w:t>(</w:t>
            </w:r>
            <w:r w:rsidRPr="00791062">
              <w:rPr>
                <w:rFonts w:eastAsia="HeiT"/>
              </w:rPr>
              <w:t>48.</w:t>
            </w:r>
            <w:r w:rsidRPr="00791062">
              <w:rPr>
                <w:rFonts w:eastAsia="HeiT" w:hint="eastAsia"/>
              </w:rPr>
              <w:t>4%)</w:t>
            </w:r>
          </w:p>
        </w:tc>
        <w:tc>
          <w:tcPr>
            <w:tcW w:w="2095" w:type="dxa"/>
          </w:tcPr>
          <w:p w14:paraId="7F13CB2F"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hint="eastAsia"/>
              </w:rPr>
              <w:t>6</w:t>
            </w:r>
            <w:r w:rsidRPr="00791062">
              <w:rPr>
                <w:rFonts w:eastAsia="HeiT"/>
              </w:rPr>
              <w:t>05 (57.7%)</w:t>
            </w:r>
          </w:p>
        </w:tc>
        <w:tc>
          <w:tcPr>
            <w:tcW w:w="0" w:type="auto"/>
          </w:tcPr>
          <w:p w14:paraId="3566D3DE"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rPr>
              <w:t>0.0036**</w:t>
            </w:r>
          </w:p>
        </w:tc>
      </w:tr>
      <w:tr w:rsidR="006741BB" w:rsidRPr="001A309A" w14:paraId="7938C469" w14:textId="77777777" w:rsidTr="00441DDD">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18109B80" w14:textId="77777777" w:rsidR="006741BB" w:rsidRDefault="006741BB" w:rsidP="00441DDD">
            <w:pPr>
              <w:adjustRightInd w:val="0"/>
              <w:snapToGrid w:val="0"/>
              <w:rPr>
                <w:b w:val="0"/>
                <w:bCs w:val="0"/>
                <w:color w:val="000000"/>
                <w:kern w:val="24"/>
              </w:rPr>
            </w:pPr>
            <w:r>
              <w:rPr>
                <w:rFonts w:hint="eastAsia"/>
                <w:b w:val="0"/>
                <w:bCs w:val="0"/>
                <w:color w:val="000000"/>
                <w:kern w:val="24"/>
              </w:rPr>
              <w:t xml:space="preserve"> CKD</w:t>
            </w:r>
          </w:p>
        </w:tc>
        <w:tc>
          <w:tcPr>
            <w:tcW w:w="1684" w:type="dxa"/>
            <w:shd w:val="clear" w:color="auto" w:fill="auto"/>
          </w:tcPr>
          <w:p w14:paraId="502A2AD5"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pPr>
            <w:r w:rsidRPr="00791062">
              <w:rPr>
                <w:rFonts w:hint="eastAsia"/>
              </w:rPr>
              <w:t>354 (26.1%</w:t>
            </w:r>
            <w:r w:rsidRPr="00791062">
              <w:t>)</w:t>
            </w:r>
          </w:p>
        </w:tc>
        <w:tc>
          <w:tcPr>
            <w:tcW w:w="1821" w:type="dxa"/>
          </w:tcPr>
          <w:p w14:paraId="7CBA0318"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rPr>
              <w:t xml:space="preserve">109 </w:t>
            </w:r>
            <w:r w:rsidRPr="00791062">
              <w:rPr>
                <w:rFonts w:eastAsia="HeiT" w:hint="eastAsia"/>
              </w:rPr>
              <w:t>(</w:t>
            </w:r>
            <w:r w:rsidRPr="00791062">
              <w:rPr>
                <w:rFonts w:eastAsia="HeiT"/>
              </w:rPr>
              <w:t>35.</w:t>
            </w:r>
            <w:r w:rsidRPr="00791062">
              <w:rPr>
                <w:rFonts w:eastAsia="HeiT" w:hint="eastAsia"/>
              </w:rPr>
              <w:t>2%)</w:t>
            </w:r>
          </w:p>
        </w:tc>
        <w:tc>
          <w:tcPr>
            <w:tcW w:w="2095" w:type="dxa"/>
          </w:tcPr>
          <w:p w14:paraId="0715A822"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rPr>
              <w:t>2</w:t>
            </w:r>
            <w:r w:rsidRPr="00791062">
              <w:rPr>
                <w:rFonts w:eastAsia="HeiT"/>
              </w:rPr>
              <w:t>45 (23.4%)</w:t>
            </w:r>
          </w:p>
        </w:tc>
        <w:tc>
          <w:tcPr>
            <w:tcW w:w="0" w:type="auto"/>
          </w:tcPr>
          <w:p w14:paraId="64DFCFEE"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rPr>
              <w:t>&lt;0.0001**</w:t>
            </w:r>
          </w:p>
        </w:tc>
      </w:tr>
      <w:tr w:rsidR="006741BB" w:rsidRPr="001A309A" w14:paraId="581F9109" w14:textId="77777777" w:rsidTr="00441DDD">
        <w:trPr>
          <w:trHeight w:val="149"/>
        </w:trPr>
        <w:tc>
          <w:tcPr>
            <w:cnfStyle w:val="001000000000" w:firstRow="0" w:lastRow="0" w:firstColumn="1" w:lastColumn="0" w:oddVBand="0" w:evenVBand="0" w:oddHBand="0" w:evenHBand="0" w:firstRowFirstColumn="0" w:firstRowLastColumn="0" w:lastRowFirstColumn="0" w:lastRowLastColumn="0"/>
            <w:tcW w:w="2249" w:type="dxa"/>
          </w:tcPr>
          <w:p w14:paraId="11D3E004" w14:textId="77777777" w:rsidR="006741BB" w:rsidRDefault="006741BB" w:rsidP="00441DDD">
            <w:pPr>
              <w:adjustRightInd w:val="0"/>
              <w:snapToGrid w:val="0"/>
              <w:rPr>
                <w:b w:val="0"/>
                <w:bCs w:val="0"/>
                <w:color w:val="000000"/>
                <w:kern w:val="24"/>
              </w:rPr>
            </w:pPr>
            <w:r>
              <w:rPr>
                <w:rFonts w:hint="eastAsia"/>
                <w:b w:val="0"/>
                <w:bCs w:val="0"/>
                <w:color w:val="000000"/>
                <w:kern w:val="24"/>
              </w:rPr>
              <w:t xml:space="preserve"> Cancer </w:t>
            </w:r>
          </w:p>
        </w:tc>
        <w:tc>
          <w:tcPr>
            <w:tcW w:w="1684" w:type="dxa"/>
            <w:shd w:val="clear" w:color="auto" w:fill="auto"/>
          </w:tcPr>
          <w:p w14:paraId="0845B447"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pPr>
            <w:r w:rsidRPr="00791062">
              <w:rPr>
                <w:color w:val="FFFFFF" w:themeColor="background1"/>
              </w:rPr>
              <w:t>0</w:t>
            </w:r>
            <w:r w:rsidRPr="00791062">
              <w:t xml:space="preserve">83 </w:t>
            </w:r>
            <w:r w:rsidRPr="00791062">
              <w:rPr>
                <w:rFonts w:hint="eastAsia"/>
              </w:rPr>
              <w:t>(</w:t>
            </w:r>
            <w:r w:rsidRPr="00791062">
              <w:rPr>
                <w:color w:val="FFFFFF" w:themeColor="background1"/>
              </w:rPr>
              <w:t>0</w:t>
            </w:r>
            <w:r w:rsidRPr="00791062">
              <w:t>6.</w:t>
            </w:r>
            <w:r w:rsidRPr="00791062">
              <w:rPr>
                <w:rFonts w:hint="eastAsia"/>
              </w:rPr>
              <w:t>1%)</w:t>
            </w:r>
          </w:p>
        </w:tc>
        <w:tc>
          <w:tcPr>
            <w:tcW w:w="1821" w:type="dxa"/>
          </w:tcPr>
          <w:p w14:paraId="7521AB75"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hint="eastAsia"/>
                <w:color w:val="FFFFFF" w:themeColor="background1"/>
              </w:rPr>
              <w:t>0</w:t>
            </w:r>
            <w:r w:rsidRPr="00791062">
              <w:rPr>
                <w:rFonts w:eastAsia="HeiT"/>
              </w:rPr>
              <w:t xml:space="preserve">30 </w:t>
            </w:r>
            <w:r w:rsidRPr="00791062">
              <w:rPr>
                <w:rFonts w:eastAsia="HeiT" w:hint="eastAsia"/>
              </w:rPr>
              <w:t>(</w:t>
            </w:r>
            <w:r w:rsidRPr="00791062">
              <w:rPr>
                <w:rFonts w:eastAsia="HeiT"/>
              </w:rPr>
              <w:t>9.</w:t>
            </w:r>
            <w:r w:rsidRPr="00791062">
              <w:rPr>
                <w:rFonts w:eastAsia="HeiT" w:hint="eastAsia"/>
              </w:rPr>
              <w:t>7%)</w:t>
            </w:r>
          </w:p>
        </w:tc>
        <w:tc>
          <w:tcPr>
            <w:tcW w:w="2095" w:type="dxa"/>
          </w:tcPr>
          <w:p w14:paraId="27BB9307"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hint="eastAsia"/>
              </w:rPr>
              <w:t>5</w:t>
            </w:r>
            <w:r w:rsidRPr="00791062">
              <w:rPr>
                <w:rFonts w:eastAsia="HeiT"/>
              </w:rPr>
              <w:t>3 (5.1%)</w:t>
            </w:r>
          </w:p>
        </w:tc>
        <w:tc>
          <w:tcPr>
            <w:tcW w:w="0" w:type="auto"/>
          </w:tcPr>
          <w:p w14:paraId="62044031"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rPr>
              <w:t>0.0029**</w:t>
            </w:r>
          </w:p>
        </w:tc>
      </w:tr>
      <w:tr w:rsidR="006741BB" w:rsidRPr="001A309A" w14:paraId="0064E20F" w14:textId="77777777" w:rsidTr="00441DDD">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4E0BDC10" w14:textId="77777777" w:rsidR="006741BB" w:rsidRPr="00844FEA" w:rsidRDefault="006741BB" w:rsidP="00441DDD">
            <w:pPr>
              <w:adjustRightInd w:val="0"/>
              <w:snapToGrid w:val="0"/>
              <w:rPr>
                <w:color w:val="000000"/>
                <w:kern w:val="24"/>
              </w:rPr>
            </w:pPr>
            <w:r>
              <w:rPr>
                <w:b w:val="0"/>
                <w:bCs w:val="0"/>
                <w:color w:val="000000"/>
                <w:kern w:val="24"/>
              </w:rPr>
              <w:t xml:space="preserve"> </w:t>
            </w:r>
            <w:r w:rsidRPr="000C3921">
              <w:rPr>
                <w:rFonts w:hint="eastAsia"/>
                <w:b w:val="0"/>
                <w:bCs w:val="0"/>
                <w:color w:val="000000"/>
                <w:kern w:val="24"/>
              </w:rPr>
              <w:t>D</w:t>
            </w:r>
            <w:r w:rsidRPr="000C3921">
              <w:rPr>
                <w:b w:val="0"/>
                <w:bCs w:val="0"/>
                <w:color w:val="000000"/>
                <w:kern w:val="24"/>
              </w:rPr>
              <w:t>M</w:t>
            </w:r>
          </w:p>
        </w:tc>
        <w:tc>
          <w:tcPr>
            <w:tcW w:w="1684" w:type="dxa"/>
          </w:tcPr>
          <w:p w14:paraId="38062AD4"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pPr>
            <w:r w:rsidRPr="00791062">
              <w:t>350 (25.8%)</w:t>
            </w:r>
          </w:p>
        </w:tc>
        <w:tc>
          <w:tcPr>
            <w:tcW w:w="1821" w:type="dxa"/>
          </w:tcPr>
          <w:p w14:paraId="5FA5D8C3"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rPr>
              <w:t xml:space="preserve">80 </w:t>
            </w:r>
            <w:r w:rsidRPr="00791062">
              <w:rPr>
                <w:rFonts w:eastAsia="HeiT" w:hint="eastAsia"/>
              </w:rPr>
              <w:t>(</w:t>
            </w:r>
            <w:r w:rsidRPr="00791062">
              <w:rPr>
                <w:rFonts w:eastAsia="HeiT"/>
              </w:rPr>
              <w:t>25.8%</w:t>
            </w:r>
            <w:r w:rsidRPr="00791062">
              <w:rPr>
                <w:rFonts w:eastAsia="HeiT" w:hint="eastAsia"/>
              </w:rPr>
              <w:t>)</w:t>
            </w:r>
          </w:p>
        </w:tc>
        <w:tc>
          <w:tcPr>
            <w:tcW w:w="2095" w:type="dxa"/>
          </w:tcPr>
          <w:p w14:paraId="78799132"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rPr>
              <w:t xml:space="preserve">270 </w:t>
            </w:r>
            <w:r w:rsidRPr="00791062">
              <w:rPr>
                <w:rFonts w:eastAsia="HeiT" w:hint="eastAsia"/>
              </w:rPr>
              <w:t>(</w:t>
            </w:r>
            <w:r w:rsidRPr="00791062">
              <w:rPr>
                <w:rFonts w:eastAsia="HeiT"/>
              </w:rPr>
              <w:t>25.</w:t>
            </w:r>
            <w:r w:rsidRPr="00791062">
              <w:rPr>
                <w:rFonts w:eastAsia="HeiT" w:hint="eastAsia"/>
              </w:rPr>
              <w:t>8%)</w:t>
            </w:r>
          </w:p>
        </w:tc>
        <w:tc>
          <w:tcPr>
            <w:tcW w:w="0" w:type="auto"/>
          </w:tcPr>
          <w:p w14:paraId="6AC41BA1"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rPr>
              <w:t>0.9878</w:t>
            </w:r>
          </w:p>
        </w:tc>
      </w:tr>
      <w:tr w:rsidR="006741BB" w:rsidRPr="001A309A" w14:paraId="0C450E43" w14:textId="77777777" w:rsidTr="00441DDD">
        <w:trPr>
          <w:trHeight w:val="149"/>
        </w:trPr>
        <w:tc>
          <w:tcPr>
            <w:cnfStyle w:val="001000000000" w:firstRow="0" w:lastRow="0" w:firstColumn="1" w:lastColumn="0" w:oddVBand="0" w:evenVBand="0" w:oddHBand="0" w:evenHBand="0" w:firstRowFirstColumn="0" w:firstRowLastColumn="0" w:lastRowFirstColumn="0" w:lastRowLastColumn="0"/>
            <w:tcW w:w="2249" w:type="dxa"/>
          </w:tcPr>
          <w:p w14:paraId="39410296" w14:textId="77777777" w:rsidR="006741BB" w:rsidRPr="00844FEA" w:rsidRDefault="006741BB" w:rsidP="00441DDD">
            <w:pPr>
              <w:adjustRightInd w:val="0"/>
              <w:snapToGrid w:val="0"/>
              <w:rPr>
                <w:color w:val="000000"/>
                <w:kern w:val="24"/>
              </w:rPr>
            </w:pPr>
            <w:r w:rsidRPr="00844FEA">
              <w:rPr>
                <w:rFonts w:hint="eastAsia"/>
                <w:color w:val="000000"/>
                <w:kern w:val="24"/>
              </w:rPr>
              <w:t>C</w:t>
            </w:r>
            <w:r w:rsidRPr="00844FEA">
              <w:rPr>
                <w:color w:val="000000"/>
                <w:kern w:val="24"/>
              </w:rPr>
              <w:t>linical Values</w:t>
            </w:r>
          </w:p>
        </w:tc>
        <w:tc>
          <w:tcPr>
            <w:tcW w:w="1684" w:type="dxa"/>
          </w:tcPr>
          <w:p w14:paraId="0E0D039F"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pPr>
          </w:p>
        </w:tc>
        <w:tc>
          <w:tcPr>
            <w:tcW w:w="1821" w:type="dxa"/>
          </w:tcPr>
          <w:p w14:paraId="2450A56F"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p>
        </w:tc>
        <w:tc>
          <w:tcPr>
            <w:tcW w:w="2095" w:type="dxa"/>
          </w:tcPr>
          <w:p w14:paraId="44E74F6B"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p>
        </w:tc>
        <w:tc>
          <w:tcPr>
            <w:tcW w:w="0" w:type="auto"/>
          </w:tcPr>
          <w:p w14:paraId="78DE8945"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p>
        </w:tc>
      </w:tr>
      <w:tr w:rsidR="006741BB" w:rsidRPr="001A309A" w14:paraId="493B7E1A" w14:textId="77777777" w:rsidTr="00441DDD">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5040CCEC" w14:textId="77777777" w:rsidR="006741BB" w:rsidRPr="00844FEA" w:rsidRDefault="006741BB" w:rsidP="00441DDD">
            <w:pPr>
              <w:adjustRightInd w:val="0"/>
              <w:snapToGrid w:val="0"/>
              <w:rPr>
                <w:b w:val="0"/>
                <w:bCs w:val="0"/>
                <w:color w:val="000000"/>
                <w:kern w:val="24"/>
              </w:rPr>
            </w:pPr>
            <w:r w:rsidRPr="00844FEA">
              <w:rPr>
                <w:b w:val="0"/>
                <w:bCs w:val="0"/>
                <w:color w:val="000000"/>
                <w:kern w:val="24"/>
              </w:rPr>
              <w:t xml:space="preserve"> BMI</w:t>
            </w:r>
          </w:p>
        </w:tc>
        <w:tc>
          <w:tcPr>
            <w:tcW w:w="1684" w:type="dxa"/>
          </w:tcPr>
          <w:p w14:paraId="6102567E" w14:textId="77777777" w:rsidR="006741BB" w:rsidRPr="00791062" w:rsidRDefault="006741BB" w:rsidP="00441DDD">
            <w:pPr>
              <w:adjustRightInd w:val="0"/>
              <w:snapToGrid w:val="0"/>
              <w:ind w:leftChars="-62" w:left="-136"/>
              <w:jc w:val="center"/>
              <w:cnfStyle w:val="000000100000" w:firstRow="0" w:lastRow="0" w:firstColumn="0" w:lastColumn="0" w:oddVBand="0" w:evenVBand="0" w:oddHBand="1" w:evenHBand="0" w:firstRowFirstColumn="0" w:firstRowLastColumn="0" w:lastRowFirstColumn="0" w:lastRowLastColumn="0"/>
            </w:pPr>
            <w:r w:rsidRPr="00791062">
              <w:rPr>
                <w:color w:val="FFFFFF" w:themeColor="background1"/>
              </w:rPr>
              <w:t>0</w:t>
            </w:r>
            <w:r w:rsidRPr="00791062">
              <w:t>27.2 (22.7-32.5)</w:t>
            </w:r>
          </w:p>
        </w:tc>
        <w:tc>
          <w:tcPr>
            <w:tcW w:w="1821" w:type="dxa"/>
          </w:tcPr>
          <w:p w14:paraId="31BD1B08"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rPr>
              <w:t>25.8 (21.1-30.8)</w:t>
            </w:r>
          </w:p>
        </w:tc>
        <w:tc>
          <w:tcPr>
            <w:tcW w:w="2095" w:type="dxa"/>
          </w:tcPr>
          <w:p w14:paraId="3EC2D407"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highlight w:val="yellow"/>
              </w:rPr>
            </w:pPr>
            <w:r w:rsidRPr="00791062">
              <w:rPr>
                <w:rFonts w:eastAsia="HeiT" w:hint="eastAsia"/>
              </w:rPr>
              <w:t>2</w:t>
            </w:r>
            <w:r w:rsidRPr="00791062">
              <w:rPr>
                <w:rFonts w:eastAsia="HeiT"/>
              </w:rPr>
              <w:t>7.7 (23.4-33.1)</w:t>
            </w:r>
          </w:p>
        </w:tc>
        <w:tc>
          <w:tcPr>
            <w:tcW w:w="0" w:type="auto"/>
          </w:tcPr>
          <w:p w14:paraId="534CED61"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rPr>
              <w:t>&lt;0.0001**</w:t>
            </w:r>
          </w:p>
        </w:tc>
      </w:tr>
      <w:tr w:rsidR="006741BB" w:rsidRPr="001A309A" w14:paraId="0906AA73" w14:textId="77777777" w:rsidTr="00441DDD">
        <w:trPr>
          <w:trHeight w:val="149"/>
        </w:trPr>
        <w:tc>
          <w:tcPr>
            <w:cnfStyle w:val="001000000000" w:firstRow="0" w:lastRow="0" w:firstColumn="1" w:lastColumn="0" w:oddVBand="0" w:evenVBand="0" w:oddHBand="0" w:evenHBand="0" w:firstRowFirstColumn="0" w:firstRowLastColumn="0" w:lastRowFirstColumn="0" w:lastRowLastColumn="0"/>
            <w:tcW w:w="2249" w:type="dxa"/>
          </w:tcPr>
          <w:p w14:paraId="0A617973" w14:textId="77777777" w:rsidR="006741BB" w:rsidRPr="00844FEA" w:rsidRDefault="006741BB" w:rsidP="00441DDD">
            <w:pPr>
              <w:adjustRightInd w:val="0"/>
              <w:snapToGrid w:val="0"/>
              <w:rPr>
                <w:b w:val="0"/>
                <w:bCs w:val="0"/>
              </w:rPr>
            </w:pPr>
            <w:r w:rsidRPr="00844FEA">
              <w:rPr>
                <w:b w:val="0"/>
                <w:bCs w:val="0"/>
                <w:kern w:val="24"/>
              </w:rPr>
              <w:t xml:space="preserve"> </w:t>
            </w:r>
            <w:r w:rsidRPr="00844FEA">
              <w:rPr>
                <w:rFonts w:hint="eastAsia"/>
                <w:b w:val="0"/>
                <w:bCs w:val="0"/>
                <w:kern w:val="24"/>
              </w:rPr>
              <w:t>H</w:t>
            </w:r>
            <w:r w:rsidRPr="00844FEA">
              <w:rPr>
                <w:b w:val="0"/>
                <w:bCs w:val="0"/>
                <w:kern w:val="24"/>
              </w:rPr>
              <w:t>bA1c</w:t>
            </w:r>
          </w:p>
        </w:tc>
        <w:tc>
          <w:tcPr>
            <w:tcW w:w="1684" w:type="dxa"/>
          </w:tcPr>
          <w:p w14:paraId="587CE7A0"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pPr>
            <w:r w:rsidRPr="00791062">
              <w:t>6.4 (6.4-6.4)</w:t>
            </w:r>
          </w:p>
        </w:tc>
        <w:tc>
          <w:tcPr>
            <w:tcW w:w="1821" w:type="dxa"/>
          </w:tcPr>
          <w:p w14:paraId="4ACEBD77"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hint="eastAsia"/>
              </w:rPr>
              <w:t>6.4 (6.4-6.4)</w:t>
            </w:r>
          </w:p>
        </w:tc>
        <w:tc>
          <w:tcPr>
            <w:tcW w:w="2095" w:type="dxa"/>
          </w:tcPr>
          <w:p w14:paraId="78475DFC"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hint="eastAsia"/>
              </w:rPr>
              <w:t>6</w:t>
            </w:r>
            <w:r w:rsidRPr="00791062">
              <w:rPr>
                <w:rFonts w:eastAsia="HeiT"/>
              </w:rPr>
              <w:t>.4 (6.4-6.4)</w:t>
            </w:r>
          </w:p>
        </w:tc>
        <w:tc>
          <w:tcPr>
            <w:tcW w:w="0" w:type="auto"/>
          </w:tcPr>
          <w:p w14:paraId="64ED91FE"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rPr>
              <w:t>0.1954</w:t>
            </w:r>
          </w:p>
        </w:tc>
      </w:tr>
      <w:tr w:rsidR="006741BB" w:rsidRPr="001A309A" w14:paraId="113A01EE" w14:textId="77777777" w:rsidTr="00441DDD">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249" w:type="dxa"/>
          </w:tcPr>
          <w:p w14:paraId="5FC5A3D7" w14:textId="77777777" w:rsidR="006741BB" w:rsidRPr="00844FEA" w:rsidRDefault="006741BB" w:rsidP="00441DDD">
            <w:pPr>
              <w:adjustRightInd w:val="0"/>
              <w:snapToGrid w:val="0"/>
              <w:rPr>
                <w:b w:val="0"/>
                <w:bCs w:val="0"/>
                <w:kern w:val="24"/>
              </w:rPr>
            </w:pPr>
            <w:r w:rsidRPr="00844FEA">
              <w:rPr>
                <w:b w:val="0"/>
                <w:bCs w:val="0"/>
                <w:kern w:val="24"/>
              </w:rPr>
              <w:t xml:space="preserve"> FPG</w:t>
            </w:r>
          </w:p>
        </w:tc>
        <w:tc>
          <w:tcPr>
            <w:tcW w:w="1684" w:type="dxa"/>
          </w:tcPr>
          <w:p w14:paraId="3C2B536F" w14:textId="77777777" w:rsidR="006741BB" w:rsidRPr="00791062" w:rsidRDefault="006741BB" w:rsidP="00441DDD">
            <w:pPr>
              <w:adjustRightInd w:val="0"/>
              <w:snapToGrid w:val="0"/>
              <w:ind w:leftChars="-62" w:left="-96" w:rightChars="-17" w:right="-37" w:hangingChars="20" w:hanging="40"/>
              <w:jc w:val="center"/>
              <w:cnfStyle w:val="000000100000" w:firstRow="0" w:lastRow="0" w:firstColumn="0" w:lastColumn="0" w:oddVBand="0" w:evenVBand="0" w:oddHBand="1" w:evenHBand="0" w:firstRowFirstColumn="0" w:firstRowLastColumn="0" w:lastRowFirstColumn="0" w:lastRowLastColumn="0"/>
            </w:pPr>
            <w:r w:rsidRPr="00791062">
              <w:t>139.4 (119.0-139.4)</w:t>
            </w:r>
          </w:p>
        </w:tc>
        <w:tc>
          <w:tcPr>
            <w:tcW w:w="1821" w:type="dxa"/>
          </w:tcPr>
          <w:p w14:paraId="652CAB7A"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rPr>
              <w:t>139.4 (121.0-150.0)</w:t>
            </w:r>
          </w:p>
        </w:tc>
        <w:tc>
          <w:tcPr>
            <w:tcW w:w="2095" w:type="dxa"/>
          </w:tcPr>
          <w:p w14:paraId="7DBB6592"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rPr>
              <w:t>1</w:t>
            </w:r>
            <w:r w:rsidRPr="00791062">
              <w:rPr>
                <w:rFonts w:eastAsia="HeiT"/>
              </w:rPr>
              <w:t>39.4 (118.0-139.4)</w:t>
            </w:r>
          </w:p>
        </w:tc>
        <w:tc>
          <w:tcPr>
            <w:tcW w:w="0" w:type="auto"/>
          </w:tcPr>
          <w:p w14:paraId="193494B7"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rPr>
              <w:t>0.0026**</w:t>
            </w:r>
          </w:p>
        </w:tc>
      </w:tr>
      <w:tr w:rsidR="006741BB" w:rsidRPr="001A309A" w14:paraId="61B2E928" w14:textId="77777777" w:rsidTr="00441DDD">
        <w:trPr>
          <w:trHeight w:val="104"/>
        </w:trPr>
        <w:tc>
          <w:tcPr>
            <w:cnfStyle w:val="001000000000" w:firstRow="0" w:lastRow="0" w:firstColumn="1" w:lastColumn="0" w:oddVBand="0" w:evenVBand="0" w:oddHBand="0" w:evenHBand="0" w:firstRowFirstColumn="0" w:firstRowLastColumn="0" w:lastRowFirstColumn="0" w:lastRowLastColumn="0"/>
            <w:tcW w:w="2249" w:type="dxa"/>
          </w:tcPr>
          <w:p w14:paraId="7968CBF1" w14:textId="77777777" w:rsidR="006741BB" w:rsidRPr="00844FEA" w:rsidRDefault="006741BB" w:rsidP="00441DDD">
            <w:pPr>
              <w:adjustRightInd w:val="0"/>
              <w:snapToGrid w:val="0"/>
              <w:rPr>
                <w:kern w:val="24"/>
              </w:rPr>
            </w:pPr>
            <w:r w:rsidRPr="00844FEA">
              <w:rPr>
                <w:b w:val="0"/>
                <w:bCs w:val="0"/>
                <w:kern w:val="24"/>
              </w:rPr>
              <w:t xml:space="preserve"> SBP</w:t>
            </w:r>
          </w:p>
        </w:tc>
        <w:tc>
          <w:tcPr>
            <w:tcW w:w="1684" w:type="dxa"/>
          </w:tcPr>
          <w:p w14:paraId="4464DD81" w14:textId="77777777" w:rsidR="006741BB" w:rsidRPr="00791062" w:rsidRDefault="006741BB" w:rsidP="00441DDD">
            <w:pPr>
              <w:adjustRightInd w:val="0"/>
              <w:snapToGrid w:val="0"/>
              <w:ind w:leftChars="-62" w:left="-96" w:rightChars="-17" w:right="-37" w:hangingChars="20" w:hanging="40"/>
              <w:jc w:val="center"/>
              <w:cnfStyle w:val="000000000000" w:firstRow="0" w:lastRow="0" w:firstColumn="0" w:lastColumn="0" w:oddVBand="0" w:evenVBand="0" w:oddHBand="0" w:evenHBand="0" w:firstRowFirstColumn="0" w:firstRowLastColumn="0" w:lastRowFirstColumn="0" w:lastRowLastColumn="0"/>
            </w:pPr>
            <w:r w:rsidRPr="00791062">
              <w:t>116.0 (102.0-133.0)</w:t>
            </w:r>
          </w:p>
        </w:tc>
        <w:tc>
          <w:tcPr>
            <w:tcW w:w="1821" w:type="dxa"/>
          </w:tcPr>
          <w:p w14:paraId="6C926890"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hint="eastAsia"/>
              </w:rPr>
              <w:t>110.0 (97.0-126.0)</w:t>
            </w:r>
          </w:p>
        </w:tc>
        <w:tc>
          <w:tcPr>
            <w:tcW w:w="2095" w:type="dxa"/>
          </w:tcPr>
          <w:p w14:paraId="47C26030"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hint="eastAsia"/>
              </w:rPr>
              <w:t>117.0 (104.0-135.0)</w:t>
            </w:r>
          </w:p>
        </w:tc>
        <w:tc>
          <w:tcPr>
            <w:tcW w:w="0" w:type="auto"/>
          </w:tcPr>
          <w:p w14:paraId="06F0DF4B"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rPr>
              <w:t>&lt;0.0001**</w:t>
            </w:r>
          </w:p>
        </w:tc>
      </w:tr>
      <w:tr w:rsidR="006741BB" w:rsidRPr="001A309A" w14:paraId="7CFB055D" w14:textId="77777777" w:rsidTr="00441DDD">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249" w:type="dxa"/>
          </w:tcPr>
          <w:p w14:paraId="757FAA1D" w14:textId="77777777" w:rsidR="006741BB" w:rsidRPr="00844FEA" w:rsidRDefault="006741BB" w:rsidP="00441DDD">
            <w:pPr>
              <w:adjustRightInd w:val="0"/>
              <w:snapToGrid w:val="0"/>
              <w:rPr>
                <w:b w:val="0"/>
                <w:bCs w:val="0"/>
                <w:kern w:val="24"/>
              </w:rPr>
            </w:pPr>
            <w:r w:rsidRPr="00844FEA">
              <w:rPr>
                <w:b w:val="0"/>
                <w:bCs w:val="0"/>
                <w:kern w:val="24"/>
              </w:rPr>
              <w:t xml:space="preserve"> </w:t>
            </w:r>
            <w:r>
              <w:rPr>
                <w:b w:val="0"/>
                <w:bCs w:val="0"/>
                <w:kern w:val="24"/>
              </w:rPr>
              <w:t>PIP</w:t>
            </w:r>
            <w:r>
              <w:rPr>
                <w:rFonts w:hint="eastAsia"/>
                <w:b w:val="0"/>
                <w:bCs w:val="0"/>
                <w:kern w:val="24"/>
              </w:rPr>
              <w:t xml:space="preserve"> (</w:t>
            </w:r>
            <w:r>
              <w:rPr>
                <w:b w:val="0"/>
                <w:bCs w:val="0"/>
                <w:kern w:val="24"/>
              </w:rPr>
              <w:t>N=1335)</w:t>
            </w:r>
          </w:p>
        </w:tc>
        <w:tc>
          <w:tcPr>
            <w:tcW w:w="1684" w:type="dxa"/>
          </w:tcPr>
          <w:p w14:paraId="3DAE1AD0"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color w:val="FF0000"/>
              </w:rPr>
            </w:pPr>
            <w:r w:rsidRPr="00791062">
              <w:t>19.8 (16.0-24.0)</w:t>
            </w:r>
          </w:p>
        </w:tc>
        <w:tc>
          <w:tcPr>
            <w:tcW w:w="1821" w:type="dxa"/>
          </w:tcPr>
          <w:p w14:paraId="5B477634"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rPr>
              <w:t>20.0 (16.0-27.0)</w:t>
            </w:r>
          </w:p>
        </w:tc>
        <w:tc>
          <w:tcPr>
            <w:tcW w:w="2095" w:type="dxa"/>
          </w:tcPr>
          <w:p w14:paraId="5F8E7E28"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rPr>
              <w:t>19.8 (16.0-23.0)</w:t>
            </w:r>
          </w:p>
        </w:tc>
        <w:tc>
          <w:tcPr>
            <w:tcW w:w="0" w:type="auto"/>
          </w:tcPr>
          <w:p w14:paraId="788AB97E"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rPr>
              <w:t>0.0001**</w:t>
            </w:r>
          </w:p>
        </w:tc>
      </w:tr>
      <w:tr w:rsidR="006741BB" w:rsidRPr="001A309A" w14:paraId="1579D9BC" w14:textId="77777777" w:rsidTr="00441DDD">
        <w:trPr>
          <w:trHeight w:val="102"/>
        </w:trPr>
        <w:tc>
          <w:tcPr>
            <w:cnfStyle w:val="001000000000" w:firstRow="0" w:lastRow="0" w:firstColumn="1" w:lastColumn="0" w:oddVBand="0" w:evenVBand="0" w:oddHBand="0" w:evenHBand="0" w:firstRowFirstColumn="0" w:firstRowLastColumn="0" w:lastRowFirstColumn="0" w:lastRowLastColumn="0"/>
            <w:tcW w:w="2249" w:type="dxa"/>
          </w:tcPr>
          <w:p w14:paraId="4509C4E2" w14:textId="77777777" w:rsidR="006741BB" w:rsidRPr="00844FEA" w:rsidRDefault="006741BB" w:rsidP="00441DDD">
            <w:pPr>
              <w:adjustRightInd w:val="0"/>
              <w:snapToGrid w:val="0"/>
              <w:rPr>
                <w:b w:val="0"/>
                <w:bCs w:val="0"/>
                <w:kern w:val="24"/>
              </w:rPr>
            </w:pPr>
            <w:r w:rsidRPr="00844FEA">
              <w:rPr>
                <w:b w:val="0"/>
                <w:bCs w:val="0"/>
                <w:kern w:val="24"/>
              </w:rPr>
              <w:t xml:space="preserve"> MAPS</w:t>
            </w:r>
            <w:r>
              <w:rPr>
                <w:b w:val="0"/>
                <w:bCs w:val="0"/>
                <w:kern w:val="24"/>
              </w:rPr>
              <w:t xml:space="preserve"> (N=1332)</w:t>
            </w:r>
          </w:p>
        </w:tc>
        <w:tc>
          <w:tcPr>
            <w:tcW w:w="1684" w:type="dxa"/>
          </w:tcPr>
          <w:p w14:paraId="22D2F4EF"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color w:val="FF0000"/>
              </w:rPr>
            </w:pPr>
            <w:r w:rsidRPr="00791062">
              <w:t>9.0 (8.0-11.0)</w:t>
            </w:r>
          </w:p>
        </w:tc>
        <w:tc>
          <w:tcPr>
            <w:tcW w:w="1821" w:type="dxa"/>
          </w:tcPr>
          <w:p w14:paraId="120B3EB5"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hint="eastAsia"/>
              </w:rPr>
              <w:t>9.5 (8.0-12.0)</w:t>
            </w:r>
          </w:p>
        </w:tc>
        <w:tc>
          <w:tcPr>
            <w:tcW w:w="2095" w:type="dxa"/>
          </w:tcPr>
          <w:p w14:paraId="54715CFA"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hint="eastAsia"/>
              </w:rPr>
              <w:t>9.0 (7.0-10.0)</w:t>
            </w:r>
          </w:p>
        </w:tc>
        <w:tc>
          <w:tcPr>
            <w:tcW w:w="0" w:type="auto"/>
          </w:tcPr>
          <w:p w14:paraId="1C08B7A4"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rPr>
              <w:t>&lt;0.0001**</w:t>
            </w:r>
          </w:p>
        </w:tc>
      </w:tr>
      <w:tr w:rsidR="006741BB" w:rsidRPr="001A309A" w14:paraId="1C91DCB4" w14:textId="77777777" w:rsidTr="00441DDD">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2249" w:type="dxa"/>
          </w:tcPr>
          <w:p w14:paraId="7EA2BBE3" w14:textId="77777777" w:rsidR="006741BB" w:rsidRPr="00844FEA" w:rsidRDefault="006741BB" w:rsidP="00441DDD">
            <w:pPr>
              <w:adjustRightInd w:val="0"/>
              <w:snapToGrid w:val="0"/>
              <w:rPr>
                <w:b w:val="0"/>
                <w:bCs w:val="0"/>
                <w:kern w:val="24"/>
              </w:rPr>
            </w:pPr>
            <w:r w:rsidRPr="00844FEA">
              <w:rPr>
                <w:b w:val="0"/>
                <w:bCs w:val="0"/>
                <w:kern w:val="24"/>
              </w:rPr>
              <w:t xml:space="preserve"> WBC</w:t>
            </w:r>
          </w:p>
        </w:tc>
        <w:tc>
          <w:tcPr>
            <w:tcW w:w="1684" w:type="dxa"/>
          </w:tcPr>
          <w:p w14:paraId="440EF551"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pPr>
            <w:r w:rsidRPr="00791062">
              <w:t>10.7 (8.0-14.6)</w:t>
            </w:r>
          </w:p>
        </w:tc>
        <w:tc>
          <w:tcPr>
            <w:tcW w:w="1821" w:type="dxa"/>
          </w:tcPr>
          <w:p w14:paraId="0CE5F607"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rPr>
              <w:t xml:space="preserve">11.3 </w:t>
            </w:r>
            <w:r w:rsidRPr="00791062">
              <w:rPr>
                <w:rFonts w:eastAsia="HeiT"/>
              </w:rPr>
              <w:t>(8.0-16.3)</w:t>
            </w:r>
          </w:p>
        </w:tc>
        <w:tc>
          <w:tcPr>
            <w:tcW w:w="2095" w:type="dxa"/>
          </w:tcPr>
          <w:p w14:paraId="6D1C1699"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rPr>
              <w:t>10.6 (8.1-14.3)</w:t>
            </w:r>
          </w:p>
        </w:tc>
        <w:tc>
          <w:tcPr>
            <w:tcW w:w="0" w:type="auto"/>
          </w:tcPr>
          <w:p w14:paraId="699BE44A"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rPr>
              <w:t>0.0424*</w:t>
            </w:r>
          </w:p>
        </w:tc>
      </w:tr>
      <w:tr w:rsidR="006741BB" w:rsidRPr="009E26AA" w14:paraId="5FF2BFBD" w14:textId="77777777" w:rsidTr="00441DDD">
        <w:trPr>
          <w:trHeight w:val="96"/>
        </w:trPr>
        <w:tc>
          <w:tcPr>
            <w:cnfStyle w:val="001000000000" w:firstRow="0" w:lastRow="0" w:firstColumn="1" w:lastColumn="0" w:oddVBand="0" w:evenVBand="0" w:oddHBand="0" w:evenHBand="0" w:firstRowFirstColumn="0" w:firstRowLastColumn="0" w:lastRowFirstColumn="0" w:lastRowLastColumn="0"/>
            <w:tcW w:w="2249" w:type="dxa"/>
          </w:tcPr>
          <w:p w14:paraId="22CC957F" w14:textId="77777777" w:rsidR="006741BB" w:rsidRPr="009E26AA" w:rsidRDefault="006741BB" w:rsidP="00441DDD">
            <w:pPr>
              <w:adjustRightInd w:val="0"/>
              <w:snapToGrid w:val="0"/>
              <w:rPr>
                <w:b w:val="0"/>
                <w:bCs w:val="0"/>
                <w:kern w:val="24"/>
                <w:rPrChange w:id="146" w:author="Vicky Chen" w:date="2021-07-06T16:24:00Z">
                  <w:rPr>
                    <w:b w:val="0"/>
                    <w:bCs w:val="0"/>
                    <w:kern w:val="24"/>
                    <w:highlight w:val="yellow"/>
                  </w:rPr>
                </w:rPrChange>
              </w:rPr>
            </w:pPr>
            <w:r w:rsidRPr="009E26AA">
              <w:rPr>
                <w:kern w:val="24"/>
                <w:rPrChange w:id="147" w:author="Vicky Chen" w:date="2021-07-06T16:24:00Z">
                  <w:rPr>
                    <w:kern w:val="24"/>
                    <w:highlight w:val="yellow"/>
                  </w:rPr>
                </w:rPrChange>
              </w:rPr>
              <w:t xml:space="preserve"> Neutrophil (N=1,199)</w:t>
            </w:r>
          </w:p>
        </w:tc>
        <w:tc>
          <w:tcPr>
            <w:tcW w:w="1684" w:type="dxa"/>
          </w:tcPr>
          <w:p w14:paraId="1D8FF424" w14:textId="77777777" w:rsidR="006741BB" w:rsidRPr="009E26AA"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PrChange w:id="148" w:author="Vicky Chen" w:date="2021-07-06T16:24:00Z">
                  <w:rPr>
                    <w:highlight w:val="yellow"/>
                  </w:rPr>
                </w:rPrChange>
              </w:rPr>
            </w:pPr>
            <w:r w:rsidRPr="009E26AA">
              <w:rPr>
                <w:rPrChange w:id="149" w:author="Vicky Chen" w:date="2021-07-06T16:24:00Z">
                  <w:rPr>
                    <w:highlight w:val="yellow"/>
                  </w:rPr>
                </w:rPrChange>
              </w:rPr>
              <w:t>81.4 (73.4-88.0)</w:t>
            </w:r>
          </w:p>
        </w:tc>
        <w:tc>
          <w:tcPr>
            <w:tcW w:w="1821" w:type="dxa"/>
          </w:tcPr>
          <w:p w14:paraId="3695DC19" w14:textId="77777777" w:rsidR="006741BB" w:rsidRPr="009E26AA"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Change w:id="150" w:author="Vicky Chen" w:date="2021-07-06T16:24:00Z">
                  <w:rPr>
                    <w:rFonts w:eastAsia="HeiT"/>
                    <w:highlight w:val="yellow"/>
                  </w:rPr>
                </w:rPrChange>
              </w:rPr>
            </w:pPr>
            <w:r w:rsidRPr="009E26AA">
              <w:rPr>
                <w:rFonts w:eastAsia="HeiT"/>
                <w:rPrChange w:id="151" w:author="Vicky Chen" w:date="2021-07-06T16:24:00Z">
                  <w:rPr>
                    <w:rFonts w:eastAsia="HeiT"/>
                    <w:highlight w:val="yellow"/>
                  </w:rPr>
                </w:rPrChange>
              </w:rPr>
              <w:t>84.9 (75.9-90.4)</w:t>
            </w:r>
          </w:p>
        </w:tc>
        <w:tc>
          <w:tcPr>
            <w:tcW w:w="2095" w:type="dxa"/>
          </w:tcPr>
          <w:p w14:paraId="2E298ED0" w14:textId="77777777" w:rsidR="006741BB" w:rsidRPr="009E26AA"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Change w:id="152" w:author="Vicky Chen" w:date="2021-07-06T16:24:00Z">
                  <w:rPr>
                    <w:rFonts w:eastAsia="HeiT"/>
                    <w:highlight w:val="yellow"/>
                  </w:rPr>
                </w:rPrChange>
              </w:rPr>
            </w:pPr>
            <w:r w:rsidRPr="009E26AA">
              <w:rPr>
                <w:rFonts w:eastAsia="HeiT"/>
                <w:rPrChange w:id="153" w:author="Vicky Chen" w:date="2021-07-06T16:24:00Z">
                  <w:rPr>
                    <w:rFonts w:eastAsia="HeiT"/>
                    <w:highlight w:val="yellow"/>
                  </w:rPr>
                </w:rPrChange>
              </w:rPr>
              <w:t>80.4 (73.0-87.0)</w:t>
            </w:r>
          </w:p>
        </w:tc>
        <w:tc>
          <w:tcPr>
            <w:tcW w:w="0" w:type="auto"/>
          </w:tcPr>
          <w:p w14:paraId="0B589257" w14:textId="77777777" w:rsidR="006741BB" w:rsidRPr="009E26AA"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Change w:id="154" w:author="Vicky Chen" w:date="2021-07-06T16:24:00Z">
                  <w:rPr>
                    <w:rFonts w:eastAsia="HeiT"/>
                    <w:highlight w:val="yellow"/>
                  </w:rPr>
                </w:rPrChange>
              </w:rPr>
            </w:pPr>
            <w:r w:rsidRPr="009E26AA">
              <w:rPr>
                <w:rFonts w:eastAsia="HeiT"/>
                <w:rPrChange w:id="155" w:author="Vicky Chen" w:date="2021-07-06T16:24:00Z">
                  <w:rPr>
                    <w:rFonts w:eastAsia="HeiT"/>
                    <w:highlight w:val="yellow"/>
                  </w:rPr>
                </w:rPrChange>
              </w:rPr>
              <w:t>&lt;0.0001**</w:t>
            </w:r>
          </w:p>
        </w:tc>
      </w:tr>
      <w:tr w:rsidR="006741BB" w:rsidRPr="009E26AA" w14:paraId="5B8D4A70" w14:textId="77777777" w:rsidTr="00441DDD">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2249" w:type="dxa"/>
          </w:tcPr>
          <w:p w14:paraId="7EB28EF9" w14:textId="77777777" w:rsidR="006741BB" w:rsidRPr="009E26AA" w:rsidRDefault="006741BB" w:rsidP="00441DDD">
            <w:pPr>
              <w:adjustRightInd w:val="0"/>
              <w:snapToGrid w:val="0"/>
              <w:rPr>
                <w:b w:val="0"/>
                <w:bCs w:val="0"/>
                <w:kern w:val="24"/>
              </w:rPr>
            </w:pPr>
            <w:r w:rsidRPr="009E26AA">
              <w:rPr>
                <w:kern w:val="24"/>
              </w:rPr>
              <w:t xml:space="preserve"> Lactate</w:t>
            </w:r>
          </w:p>
        </w:tc>
        <w:tc>
          <w:tcPr>
            <w:tcW w:w="1684" w:type="dxa"/>
          </w:tcPr>
          <w:p w14:paraId="2323D414" w14:textId="77777777" w:rsidR="006741BB" w:rsidRPr="009E26AA"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pPr>
            <w:r w:rsidRPr="009E26AA">
              <w:t>1.5 (1.0-2.1)</w:t>
            </w:r>
          </w:p>
        </w:tc>
        <w:tc>
          <w:tcPr>
            <w:tcW w:w="1821" w:type="dxa"/>
          </w:tcPr>
          <w:p w14:paraId="308BD337" w14:textId="77777777" w:rsidR="006741BB" w:rsidRPr="009E26AA"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9E26AA">
              <w:rPr>
                <w:rFonts w:eastAsia="HeiT"/>
              </w:rPr>
              <w:t>1.7 (1.1-2.6)</w:t>
            </w:r>
          </w:p>
        </w:tc>
        <w:tc>
          <w:tcPr>
            <w:tcW w:w="2095" w:type="dxa"/>
          </w:tcPr>
          <w:p w14:paraId="7F32B78C" w14:textId="77777777" w:rsidR="006741BB" w:rsidRPr="009E26AA"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9E26AA">
              <w:rPr>
                <w:rFonts w:eastAsia="HeiT"/>
              </w:rPr>
              <w:t>1.4 (1.0-2.0)</w:t>
            </w:r>
          </w:p>
        </w:tc>
        <w:tc>
          <w:tcPr>
            <w:tcW w:w="0" w:type="auto"/>
          </w:tcPr>
          <w:p w14:paraId="57B87C81" w14:textId="77777777" w:rsidR="006741BB" w:rsidRPr="009E26AA"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9E26AA">
              <w:rPr>
                <w:rFonts w:eastAsia="HeiT"/>
              </w:rPr>
              <w:t>&lt;0.0001**</w:t>
            </w:r>
          </w:p>
        </w:tc>
      </w:tr>
      <w:tr w:rsidR="006741BB" w:rsidRPr="009E26AA" w14:paraId="42DC8421" w14:textId="77777777" w:rsidTr="00441DDD">
        <w:trPr>
          <w:trHeight w:val="154"/>
        </w:trPr>
        <w:tc>
          <w:tcPr>
            <w:cnfStyle w:val="001000000000" w:firstRow="0" w:lastRow="0" w:firstColumn="1" w:lastColumn="0" w:oddVBand="0" w:evenVBand="0" w:oddHBand="0" w:evenHBand="0" w:firstRowFirstColumn="0" w:firstRowLastColumn="0" w:lastRowFirstColumn="0" w:lastRowLastColumn="0"/>
            <w:tcW w:w="2249" w:type="dxa"/>
          </w:tcPr>
          <w:p w14:paraId="566D81E7" w14:textId="77777777" w:rsidR="006741BB" w:rsidRPr="009E26AA" w:rsidRDefault="006741BB" w:rsidP="00441DDD">
            <w:pPr>
              <w:adjustRightInd w:val="0"/>
              <w:snapToGrid w:val="0"/>
              <w:rPr>
                <w:rFonts w:ascii="docs-Calibri" w:hAnsi="docs-Calibri" w:hint="eastAsia"/>
                <w:b w:val="0"/>
                <w:bCs w:val="0"/>
                <w:color w:val="000000"/>
                <w:shd w:val="clear" w:color="auto" w:fill="FFFFFF"/>
              </w:rPr>
            </w:pPr>
            <w:r w:rsidRPr="009E26AA">
              <w:rPr>
                <w:kern w:val="24"/>
              </w:rPr>
              <w:t xml:space="preserve"> CREAT</w:t>
            </w:r>
          </w:p>
        </w:tc>
        <w:tc>
          <w:tcPr>
            <w:tcW w:w="1684" w:type="dxa"/>
          </w:tcPr>
          <w:p w14:paraId="421D653E" w14:textId="77777777" w:rsidR="006741BB" w:rsidRPr="009E26AA"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pPr>
            <w:r w:rsidRPr="009E26AA">
              <w:t>1.0 (0.7-1.4)</w:t>
            </w:r>
          </w:p>
        </w:tc>
        <w:tc>
          <w:tcPr>
            <w:tcW w:w="1821" w:type="dxa"/>
          </w:tcPr>
          <w:p w14:paraId="7CC1CBB1" w14:textId="77777777" w:rsidR="006741BB" w:rsidRPr="009E26AA"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9E26AA">
              <w:rPr>
                <w:rFonts w:eastAsia="HeiT"/>
              </w:rPr>
              <w:t>1.2 (0.7-2.0)</w:t>
            </w:r>
          </w:p>
        </w:tc>
        <w:tc>
          <w:tcPr>
            <w:tcW w:w="2095" w:type="dxa"/>
          </w:tcPr>
          <w:p w14:paraId="31B05324" w14:textId="77777777" w:rsidR="006741BB" w:rsidRPr="009E26AA"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9E26AA">
              <w:rPr>
                <w:rFonts w:eastAsia="HeiT"/>
              </w:rPr>
              <w:t>1.0 (0.7-1.4)</w:t>
            </w:r>
          </w:p>
        </w:tc>
        <w:tc>
          <w:tcPr>
            <w:tcW w:w="0" w:type="auto"/>
          </w:tcPr>
          <w:p w14:paraId="54726012" w14:textId="77777777" w:rsidR="006741BB" w:rsidRPr="009E26AA"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9E26AA">
              <w:t>&lt;0.0001**</w:t>
            </w:r>
          </w:p>
        </w:tc>
      </w:tr>
      <w:tr w:rsidR="006741BB" w:rsidRPr="009E26AA" w14:paraId="4E7F5EC1" w14:textId="77777777" w:rsidTr="00441DDD">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249" w:type="dxa"/>
          </w:tcPr>
          <w:p w14:paraId="20C5CDEB" w14:textId="77777777" w:rsidR="006741BB" w:rsidRPr="009E26AA" w:rsidRDefault="006741BB" w:rsidP="00441DDD">
            <w:pPr>
              <w:adjustRightInd w:val="0"/>
              <w:snapToGrid w:val="0"/>
              <w:rPr>
                <w:kern w:val="24"/>
                <w:rPrChange w:id="156" w:author="Vicky Chen" w:date="2021-07-06T16:24:00Z">
                  <w:rPr>
                    <w:kern w:val="24"/>
                    <w:highlight w:val="yellow"/>
                  </w:rPr>
                </w:rPrChange>
              </w:rPr>
            </w:pPr>
            <w:r w:rsidRPr="009E26AA">
              <w:rPr>
                <w:kern w:val="24"/>
                <w:rPrChange w:id="157" w:author="Vicky Chen" w:date="2021-07-06T16:24:00Z">
                  <w:rPr>
                    <w:kern w:val="24"/>
                    <w:highlight w:val="yellow"/>
                  </w:rPr>
                </w:rPrChange>
              </w:rPr>
              <w:t xml:space="preserve"> SOFA Score</w:t>
            </w:r>
          </w:p>
        </w:tc>
        <w:tc>
          <w:tcPr>
            <w:tcW w:w="1684" w:type="dxa"/>
          </w:tcPr>
          <w:p w14:paraId="5F79615F" w14:textId="77777777" w:rsidR="006741BB" w:rsidRPr="009E26AA"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PrChange w:id="158" w:author="Vicky Chen" w:date="2021-07-06T16:24:00Z">
                  <w:rPr>
                    <w:highlight w:val="yellow"/>
                  </w:rPr>
                </w:rPrChange>
              </w:rPr>
            </w:pPr>
            <w:r w:rsidRPr="009E26AA">
              <w:rPr>
                <w:rPrChange w:id="159" w:author="Vicky Chen" w:date="2021-07-06T16:24:00Z">
                  <w:rPr>
                    <w:highlight w:val="yellow"/>
                  </w:rPr>
                </w:rPrChange>
              </w:rPr>
              <w:t>5.0 (3.0-7.0)</w:t>
            </w:r>
          </w:p>
        </w:tc>
        <w:tc>
          <w:tcPr>
            <w:tcW w:w="1821" w:type="dxa"/>
          </w:tcPr>
          <w:p w14:paraId="4E9971C5" w14:textId="77777777" w:rsidR="006741BB" w:rsidRPr="009E26AA"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Change w:id="160" w:author="Vicky Chen" w:date="2021-07-06T16:24:00Z">
                  <w:rPr>
                    <w:rFonts w:eastAsia="HeiT"/>
                    <w:highlight w:val="yellow"/>
                  </w:rPr>
                </w:rPrChange>
              </w:rPr>
            </w:pPr>
            <w:r w:rsidRPr="009E26AA">
              <w:rPr>
                <w:rFonts w:eastAsia="HeiT"/>
                <w:rPrChange w:id="161" w:author="Vicky Chen" w:date="2021-07-06T16:24:00Z">
                  <w:rPr>
                    <w:rFonts w:eastAsia="HeiT"/>
                    <w:highlight w:val="yellow"/>
                  </w:rPr>
                </w:rPrChange>
              </w:rPr>
              <w:t>5.5 (3.0-9.0)</w:t>
            </w:r>
          </w:p>
        </w:tc>
        <w:tc>
          <w:tcPr>
            <w:tcW w:w="2095" w:type="dxa"/>
          </w:tcPr>
          <w:p w14:paraId="6FAE80DC" w14:textId="77777777" w:rsidR="006741BB" w:rsidRPr="009E26AA"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Change w:id="162" w:author="Vicky Chen" w:date="2021-07-06T16:24:00Z">
                  <w:rPr>
                    <w:rFonts w:eastAsia="HeiT"/>
                    <w:highlight w:val="yellow"/>
                  </w:rPr>
                </w:rPrChange>
              </w:rPr>
            </w:pPr>
            <w:r w:rsidRPr="009E26AA">
              <w:rPr>
                <w:rFonts w:eastAsia="HeiT"/>
                <w:rPrChange w:id="163" w:author="Vicky Chen" w:date="2021-07-06T16:24:00Z">
                  <w:rPr>
                    <w:rFonts w:eastAsia="HeiT"/>
                    <w:highlight w:val="yellow"/>
                  </w:rPr>
                </w:rPrChange>
              </w:rPr>
              <w:t>4.0 (3.0-6.0)</w:t>
            </w:r>
          </w:p>
        </w:tc>
        <w:tc>
          <w:tcPr>
            <w:tcW w:w="0" w:type="auto"/>
          </w:tcPr>
          <w:p w14:paraId="14926026" w14:textId="77777777" w:rsidR="006741BB" w:rsidRPr="009E26AA"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PrChange w:id="164" w:author="Vicky Chen" w:date="2021-07-06T16:24:00Z">
                  <w:rPr>
                    <w:highlight w:val="yellow"/>
                  </w:rPr>
                </w:rPrChange>
              </w:rPr>
            </w:pPr>
            <w:r w:rsidRPr="009E26AA">
              <w:rPr>
                <w:rPrChange w:id="165" w:author="Vicky Chen" w:date="2021-07-06T16:24:00Z">
                  <w:rPr>
                    <w:highlight w:val="yellow"/>
                  </w:rPr>
                </w:rPrChange>
              </w:rPr>
              <w:t xml:space="preserve">&lt;0.0001** </w:t>
            </w:r>
          </w:p>
        </w:tc>
      </w:tr>
      <w:tr w:rsidR="006741BB" w:rsidRPr="006106E9" w14:paraId="148280CC" w14:textId="77777777" w:rsidTr="00441DDD">
        <w:tc>
          <w:tcPr>
            <w:cnfStyle w:val="001000000000" w:firstRow="0" w:lastRow="0" w:firstColumn="1" w:lastColumn="0" w:oddVBand="0" w:evenVBand="0" w:oddHBand="0" w:evenHBand="0" w:firstRowFirstColumn="0" w:firstRowLastColumn="0" w:lastRowFirstColumn="0" w:lastRowLastColumn="0"/>
            <w:tcW w:w="2249" w:type="dxa"/>
          </w:tcPr>
          <w:p w14:paraId="076300DC" w14:textId="77777777" w:rsidR="006741BB" w:rsidRPr="00844FEA" w:rsidRDefault="006741BB" w:rsidP="00441DDD">
            <w:pPr>
              <w:adjustRightInd w:val="0"/>
              <w:snapToGrid w:val="0"/>
              <w:rPr>
                <w:kern w:val="24"/>
              </w:rPr>
            </w:pPr>
            <w:r>
              <w:rPr>
                <w:rFonts w:hint="eastAsia"/>
                <w:kern w:val="24"/>
              </w:rPr>
              <w:t>M</w:t>
            </w:r>
            <w:r>
              <w:rPr>
                <w:kern w:val="24"/>
              </w:rPr>
              <w:t>edication</w:t>
            </w:r>
          </w:p>
        </w:tc>
        <w:tc>
          <w:tcPr>
            <w:tcW w:w="1684" w:type="dxa"/>
          </w:tcPr>
          <w:p w14:paraId="7C24BD3A"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color w:val="FFFFFF" w:themeColor="background1"/>
              </w:rPr>
            </w:pPr>
          </w:p>
        </w:tc>
        <w:tc>
          <w:tcPr>
            <w:tcW w:w="1821" w:type="dxa"/>
          </w:tcPr>
          <w:p w14:paraId="287C5AF3"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color w:val="000000"/>
              </w:rPr>
            </w:pPr>
          </w:p>
        </w:tc>
        <w:tc>
          <w:tcPr>
            <w:tcW w:w="2095" w:type="dxa"/>
          </w:tcPr>
          <w:p w14:paraId="45B9DFF0"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p>
        </w:tc>
        <w:tc>
          <w:tcPr>
            <w:tcW w:w="1104" w:type="dxa"/>
          </w:tcPr>
          <w:p w14:paraId="06D0D4DB"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color w:val="000000"/>
              </w:rPr>
            </w:pPr>
          </w:p>
        </w:tc>
      </w:tr>
      <w:tr w:rsidR="006741BB" w:rsidRPr="006106E9" w14:paraId="39F87956" w14:textId="77777777" w:rsidTr="00441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6D93BE2A" w14:textId="77777777" w:rsidR="006741BB" w:rsidRPr="00844FEA" w:rsidRDefault="006741BB" w:rsidP="00441DDD">
            <w:pPr>
              <w:adjustRightInd w:val="0"/>
              <w:snapToGrid w:val="0"/>
              <w:rPr>
                <w:kern w:val="24"/>
              </w:rPr>
            </w:pPr>
            <w:r w:rsidRPr="001F6ABD">
              <w:rPr>
                <w:b w:val="0"/>
                <w:bCs w:val="0"/>
                <w:kern w:val="24"/>
              </w:rPr>
              <w:t xml:space="preserve"> Norepinephrine</w:t>
            </w:r>
            <w:r w:rsidRPr="001F6ABD">
              <w:rPr>
                <w:b w:val="0"/>
                <w:bCs w:val="0"/>
                <w:kern w:val="24"/>
              </w:rPr>
              <w:tab/>
            </w:r>
          </w:p>
        </w:tc>
        <w:tc>
          <w:tcPr>
            <w:tcW w:w="1684" w:type="dxa"/>
            <w:shd w:val="clear" w:color="auto" w:fill="auto"/>
          </w:tcPr>
          <w:p w14:paraId="57F349F7"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color w:val="FFFFFF" w:themeColor="background1"/>
              </w:rPr>
            </w:pPr>
            <w:r w:rsidRPr="00791062">
              <w:t>463</w:t>
            </w:r>
            <w:r w:rsidRPr="00791062">
              <w:rPr>
                <w:rFonts w:hint="eastAsia"/>
              </w:rPr>
              <w:t xml:space="preserve"> </w:t>
            </w:r>
            <w:r w:rsidRPr="00791062">
              <w:t>(34.1%</w:t>
            </w:r>
            <w:r w:rsidRPr="00791062">
              <w:rPr>
                <w:rFonts w:hint="eastAsia"/>
              </w:rPr>
              <w:t>)</w:t>
            </w:r>
          </w:p>
        </w:tc>
        <w:tc>
          <w:tcPr>
            <w:tcW w:w="1821" w:type="dxa"/>
          </w:tcPr>
          <w:p w14:paraId="2B697A8C"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color w:val="000000"/>
              </w:rPr>
            </w:pPr>
            <w:r w:rsidRPr="00791062">
              <w:rPr>
                <w:rFonts w:eastAsia="HeiT"/>
                <w:color w:val="000000"/>
              </w:rPr>
              <w:t>184</w:t>
            </w:r>
            <w:r w:rsidRPr="00791062">
              <w:rPr>
                <w:rFonts w:eastAsia="HeiT" w:hint="eastAsia"/>
                <w:color w:val="000000"/>
              </w:rPr>
              <w:t xml:space="preserve"> </w:t>
            </w:r>
            <w:r w:rsidRPr="00791062">
              <w:rPr>
                <w:rFonts w:eastAsia="HeiT"/>
                <w:color w:val="000000"/>
              </w:rPr>
              <w:t>(</w:t>
            </w:r>
            <w:r w:rsidRPr="00791062">
              <w:rPr>
                <w:rFonts w:eastAsia="HeiT" w:hint="eastAsia"/>
                <w:color w:val="FFFFFF" w:themeColor="background1"/>
              </w:rPr>
              <w:t>0</w:t>
            </w:r>
            <w:r w:rsidRPr="00791062">
              <w:rPr>
                <w:rFonts w:eastAsia="HeiT"/>
                <w:color w:val="000000"/>
              </w:rPr>
              <w:t>59.4%)</w:t>
            </w:r>
          </w:p>
        </w:tc>
        <w:tc>
          <w:tcPr>
            <w:tcW w:w="2095" w:type="dxa"/>
          </w:tcPr>
          <w:p w14:paraId="088F2355"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rPr>
              <w:t>279 (26.6%)</w:t>
            </w:r>
          </w:p>
        </w:tc>
        <w:tc>
          <w:tcPr>
            <w:tcW w:w="1104" w:type="dxa"/>
          </w:tcPr>
          <w:p w14:paraId="764B1884"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color w:val="000000"/>
                <w:highlight w:val="yellow"/>
              </w:rPr>
            </w:pPr>
            <w:r w:rsidRPr="00791062">
              <w:rPr>
                <w:rFonts w:eastAsia="HeiT"/>
                <w:color w:val="000000"/>
              </w:rPr>
              <w:t>&lt;</w:t>
            </w:r>
            <w:r w:rsidRPr="00791062">
              <w:rPr>
                <w:rFonts w:eastAsia="HeiT" w:hint="eastAsia"/>
                <w:color w:val="000000"/>
              </w:rPr>
              <w:t>0</w:t>
            </w:r>
            <w:r w:rsidRPr="00791062">
              <w:rPr>
                <w:rFonts w:eastAsia="HeiT"/>
                <w:color w:val="000000"/>
              </w:rPr>
              <w:t>.0001</w:t>
            </w:r>
            <w:r w:rsidRPr="00791062">
              <w:rPr>
                <w:rFonts w:eastAsia="HeiT" w:hint="eastAsia"/>
                <w:color w:val="000000"/>
              </w:rPr>
              <w:t>**</w:t>
            </w:r>
          </w:p>
        </w:tc>
      </w:tr>
      <w:tr w:rsidR="006741BB" w:rsidRPr="006106E9" w14:paraId="719FBE2B" w14:textId="77777777" w:rsidTr="00441DDD">
        <w:tc>
          <w:tcPr>
            <w:cnfStyle w:val="001000000000" w:firstRow="0" w:lastRow="0" w:firstColumn="1" w:lastColumn="0" w:oddVBand="0" w:evenVBand="0" w:oddHBand="0" w:evenHBand="0" w:firstRowFirstColumn="0" w:firstRowLastColumn="0" w:lastRowFirstColumn="0" w:lastRowLastColumn="0"/>
            <w:tcW w:w="2249" w:type="dxa"/>
          </w:tcPr>
          <w:p w14:paraId="0C53BBFA" w14:textId="77777777" w:rsidR="006741BB" w:rsidRPr="00844FEA" w:rsidRDefault="006741BB" w:rsidP="00441DDD">
            <w:pPr>
              <w:adjustRightInd w:val="0"/>
              <w:snapToGrid w:val="0"/>
              <w:rPr>
                <w:kern w:val="24"/>
              </w:rPr>
            </w:pPr>
            <w:r>
              <w:rPr>
                <w:b w:val="0"/>
                <w:bCs w:val="0"/>
                <w:kern w:val="24"/>
              </w:rPr>
              <w:t xml:space="preserve"> E</w:t>
            </w:r>
            <w:r w:rsidRPr="001F6ABD">
              <w:rPr>
                <w:b w:val="0"/>
                <w:bCs w:val="0"/>
                <w:kern w:val="24"/>
              </w:rPr>
              <w:t>pinephrine</w:t>
            </w:r>
          </w:p>
        </w:tc>
        <w:tc>
          <w:tcPr>
            <w:tcW w:w="1684" w:type="dxa"/>
            <w:shd w:val="clear" w:color="auto" w:fill="auto"/>
          </w:tcPr>
          <w:p w14:paraId="035F103C"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color w:val="FFFFFF" w:themeColor="background1"/>
              </w:rPr>
            </w:pPr>
            <w:r w:rsidRPr="00791062">
              <w:t>140</w:t>
            </w:r>
            <w:r w:rsidRPr="00791062">
              <w:rPr>
                <w:rFonts w:hint="eastAsia"/>
              </w:rPr>
              <w:t xml:space="preserve"> </w:t>
            </w:r>
            <w:r w:rsidRPr="00791062">
              <w:t>(10.3%)</w:t>
            </w:r>
          </w:p>
        </w:tc>
        <w:tc>
          <w:tcPr>
            <w:tcW w:w="1821" w:type="dxa"/>
          </w:tcPr>
          <w:p w14:paraId="70FE79ED"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color w:val="000000"/>
              </w:rPr>
            </w:pPr>
            <w:r w:rsidRPr="00791062">
              <w:rPr>
                <w:rFonts w:eastAsia="HeiT" w:hint="eastAsia"/>
                <w:color w:val="FFFFFF" w:themeColor="background1"/>
              </w:rPr>
              <w:t>0</w:t>
            </w:r>
            <w:r w:rsidRPr="00791062">
              <w:rPr>
                <w:rFonts w:eastAsia="HeiT"/>
                <w:color w:val="000000"/>
              </w:rPr>
              <w:t>35 (11.3%)</w:t>
            </w:r>
          </w:p>
        </w:tc>
        <w:tc>
          <w:tcPr>
            <w:tcW w:w="2095" w:type="dxa"/>
          </w:tcPr>
          <w:p w14:paraId="6D9878C6"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rPr>
              <w:t>105 (10.0%)</w:t>
            </w:r>
          </w:p>
        </w:tc>
        <w:tc>
          <w:tcPr>
            <w:tcW w:w="1104" w:type="dxa"/>
          </w:tcPr>
          <w:p w14:paraId="0D5E318E"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color w:val="000000"/>
                <w:highlight w:val="yellow"/>
              </w:rPr>
            </w:pPr>
            <w:r w:rsidRPr="00791062">
              <w:rPr>
                <w:rFonts w:eastAsia="HeiT"/>
                <w:color w:val="000000"/>
              </w:rPr>
              <w:t>0.5179</w:t>
            </w:r>
          </w:p>
        </w:tc>
      </w:tr>
      <w:tr w:rsidR="006741BB" w:rsidRPr="006106E9" w14:paraId="5DD92C28" w14:textId="77777777" w:rsidTr="00441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184F708F" w14:textId="77777777" w:rsidR="006741BB" w:rsidRPr="00844FEA" w:rsidRDefault="006741BB" w:rsidP="00441DDD">
            <w:pPr>
              <w:adjustRightInd w:val="0"/>
              <w:snapToGrid w:val="0"/>
              <w:rPr>
                <w:kern w:val="24"/>
              </w:rPr>
            </w:pPr>
            <w:r>
              <w:rPr>
                <w:b w:val="0"/>
                <w:bCs w:val="0"/>
                <w:kern w:val="24"/>
              </w:rPr>
              <w:t xml:space="preserve"> V</w:t>
            </w:r>
            <w:r w:rsidRPr="001F6ABD">
              <w:rPr>
                <w:b w:val="0"/>
                <w:bCs w:val="0"/>
                <w:kern w:val="24"/>
              </w:rPr>
              <w:t>asopressin</w:t>
            </w:r>
          </w:p>
        </w:tc>
        <w:tc>
          <w:tcPr>
            <w:tcW w:w="1684" w:type="dxa"/>
            <w:shd w:val="clear" w:color="auto" w:fill="auto"/>
          </w:tcPr>
          <w:p w14:paraId="3A9DD805"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color w:val="FFFFFF" w:themeColor="background1"/>
              </w:rPr>
            </w:pPr>
            <w:r w:rsidRPr="00791062">
              <w:t>150</w:t>
            </w:r>
            <w:r w:rsidRPr="00791062">
              <w:rPr>
                <w:rFonts w:hint="eastAsia"/>
              </w:rPr>
              <w:t xml:space="preserve"> </w:t>
            </w:r>
            <w:r w:rsidRPr="00791062">
              <w:t>(11.1%)</w:t>
            </w:r>
          </w:p>
        </w:tc>
        <w:tc>
          <w:tcPr>
            <w:tcW w:w="1821" w:type="dxa"/>
          </w:tcPr>
          <w:p w14:paraId="547508E3"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color w:val="000000"/>
              </w:rPr>
            </w:pPr>
            <w:r w:rsidRPr="00791062">
              <w:rPr>
                <w:rFonts w:eastAsia="HeiT" w:hint="eastAsia"/>
                <w:color w:val="000000"/>
              </w:rPr>
              <w:t xml:space="preserve"> </w:t>
            </w:r>
            <w:r w:rsidRPr="00791062">
              <w:rPr>
                <w:rFonts w:eastAsia="HeiT"/>
                <w:color w:val="000000"/>
              </w:rPr>
              <w:t xml:space="preserve">91 (29.4%) </w:t>
            </w:r>
          </w:p>
        </w:tc>
        <w:tc>
          <w:tcPr>
            <w:tcW w:w="2095" w:type="dxa"/>
          </w:tcPr>
          <w:p w14:paraId="28E2DAD6"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color w:val="FFFFFF" w:themeColor="background1"/>
              </w:rPr>
              <w:t>0</w:t>
            </w:r>
            <w:r w:rsidRPr="00791062">
              <w:rPr>
                <w:rFonts w:eastAsia="HeiT"/>
              </w:rPr>
              <w:t>59 (</w:t>
            </w:r>
            <w:r w:rsidRPr="00791062">
              <w:rPr>
                <w:rFonts w:eastAsia="HeiT" w:hint="eastAsia"/>
                <w:color w:val="FFFFFF" w:themeColor="background1"/>
              </w:rPr>
              <w:t>0</w:t>
            </w:r>
            <w:r w:rsidRPr="00791062">
              <w:rPr>
                <w:rFonts w:eastAsia="HeiT"/>
              </w:rPr>
              <w:t>5.6%)</w:t>
            </w:r>
          </w:p>
        </w:tc>
        <w:tc>
          <w:tcPr>
            <w:tcW w:w="1104" w:type="dxa"/>
          </w:tcPr>
          <w:p w14:paraId="21F20C93"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color w:val="000000"/>
                <w:highlight w:val="yellow"/>
              </w:rPr>
            </w:pPr>
            <w:r w:rsidRPr="00791062">
              <w:rPr>
                <w:rFonts w:eastAsia="HeiT"/>
                <w:color w:val="000000"/>
              </w:rPr>
              <w:t>&lt;</w:t>
            </w:r>
            <w:r w:rsidRPr="00791062">
              <w:rPr>
                <w:rFonts w:eastAsia="HeiT" w:hint="eastAsia"/>
                <w:color w:val="000000"/>
              </w:rPr>
              <w:t>0</w:t>
            </w:r>
            <w:r w:rsidRPr="00791062">
              <w:rPr>
                <w:rFonts w:eastAsia="HeiT"/>
                <w:color w:val="000000"/>
              </w:rPr>
              <w:t>.0001</w:t>
            </w:r>
            <w:r w:rsidRPr="00791062">
              <w:rPr>
                <w:rFonts w:eastAsia="HeiT" w:hint="eastAsia"/>
                <w:color w:val="000000"/>
              </w:rPr>
              <w:t>**</w:t>
            </w:r>
          </w:p>
        </w:tc>
      </w:tr>
      <w:tr w:rsidR="006741BB" w:rsidRPr="006106E9" w14:paraId="75D39049" w14:textId="77777777" w:rsidTr="00441DDD">
        <w:tc>
          <w:tcPr>
            <w:cnfStyle w:val="001000000000" w:firstRow="0" w:lastRow="0" w:firstColumn="1" w:lastColumn="0" w:oddVBand="0" w:evenVBand="0" w:oddHBand="0" w:evenHBand="0" w:firstRowFirstColumn="0" w:firstRowLastColumn="0" w:lastRowFirstColumn="0" w:lastRowLastColumn="0"/>
            <w:tcW w:w="2249" w:type="dxa"/>
          </w:tcPr>
          <w:p w14:paraId="6F7FE2AE" w14:textId="77777777" w:rsidR="006741BB" w:rsidRPr="00844FEA" w:rsidRDefault="006741BB" w:rsidP="00441DDD">
            <w:pPr>
              <w:adjustRightInd w:val="0"/>
              <w:snapToGrid w:val="0"/>
              <w:rPr>
                <w:kern w:val="24"/>
              </w:rPr>
            </w:pPr>
            <w:r w:rsidRPr="00844FEA">
              <w:rPr>
                <w:kern w:val="24"/>
              </w:rPr>
              <w:t xml:space="preserve">Outcomes </w:t>
            </w:r>
          </w:p>
        </w:tc>
        <w:tc>
          <w:tcPr>
            <w:tcW w:w="1684" w:type="dxa"/>
          </w:tcPr>
          <w:p w14:paraId="1828197C"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color w:val="FFFFFF" w:themeColor="background1"/>
              </w:rPr>
            </w:pPr>
          </w:p>
        </w:tc>
        <w:tc>
          <w:tcPr>
            <w:tcW w:w="1821" w:type="dxa"/>
          </w:tcPr>
          <w:p w14:paraId="55666FA7"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color w:val="000000"/>
              </w:rPr>
            </w:pPr>
          </w:p>
        </w:tc>
        <w:tc>
          <w:tcPr>
            <w:tcW w:w="2095" w:type="dxa"/>
          </w:tcPr>
          <w:p w14:paraId="55D6500E"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p>
        </w:tc>
        <w:tc>
          <w:tcPr>
            <w:tcW w:w="1104" w:type="dxa"/>
          </w:tcPr>
          <w:p w14:paraId="19CA02A1"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color w:val="000000"/>
              </w:rPr>
            </w:pPr>
          </w:p>
        </w:tc>
      </w:tr>
      <w:tr w:rsidR="006741BB" w:rsidRPr="006106E9" w14:paraId="4856CD1F" w14:textId="77777777" w:rsidTr="00441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0FBCAFCE" w14:textId="77777777" w:rsidR="006741BB" w:rsidRPr="00844FEA" w:rsidRDefault="006741BB" w:rsidP="00441DDD">
            <w:pPr>
              <w:adjustRightInd w:val="0"/>
              <w:snapToGrid w:val="0"/>
              <w:ind w:firstLineChars="100" w:firstLine="200"/>
              <w:rPr>
                <w:b w:val="0"/>
                <w:bCs w:val="0"/>
                <w:kern w:val="24"/>
              </w:rPr>
            </w:pPr>
            <w:r w:rsidRPr="00844FEA">
              <w:rPr>
                <w:b w:val="0"/>
                <w:bCs w:val="0"/>
                <w:kern w:val="24"/>
              </w:rPr>
              <w:t xml:space="preserve">ICU </w:t>
            </w:r>
            <w:r>
              <w:rPr>
                <w:b w:val="0"/>
                <w:bCs w:val="0"/>
                <w:kern w:val="24"/>
              </w:rPr>
              <w:t>length of stay</w:t>
            </w:r>
          </w:p>
        </w:tc>
        <w:tc>
          <w:tcPr>
            <w:tcW w:w="1684" w:type="dxa"/>
          </w:tcPr>
          <w:p w14:paraId="54B1338C"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pPr>
            <w:r w:rsidRPr="00791062">
              <w:t>3.6 (2.0-6.5)</w:t>
            </w:r>
          </w:p>
        </w:tc>
        <w:tc>
          <w:tcPr>
            <w:tcW w:w="1821" w:type="dxa"/>
          </w:tcPr>
          <w:p w14:paraId="2D13672A"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pPr>
            <w:r w:rsidRPr="00791062">
              <w:rPr>
                <w:rFonts w:hint="eastAsia"/>
              </w:rPr>
              <w:t>5</w:t>
            </w:r>
            <w:r w:rsidRPr="00791062">
              <w:t>.0 (2.5-8.5)</w:t>
            </w:r>
          </w:p>
        </w:tc>
        <w:tc>
          <w:tcPr>
            <w:tcW w:w="2095" w:type="dxa"/>
          </w:tcPr>
          <w:p w14:paraId="5C697FE9"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rPr>
              <w:t>3.4 (2.0-6.0)</w:t>
            </w:r>
          </w:p>
        </w:tc>
        <w:tc>
          <w:tcPr>
            <w:tcW w:w="1104" w:type="dxa"/>
          </w:tcPr>
          <w:p w14:paraId="565CFCB0"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color w:val="000000"/>
                <w:highlight w:val="yellow"/>
              </w:rPr>
            </w:pPr>
            <w:r w:rsidRPr="00791062">
              <w:rPr>
                <w:rFonts w:eastAsia="HeiT"/>
                <w:color w:val="000000"/>
              </w:rPr>
              <w:t>&lt;0.0001**</w:t>
            </w:r>
          </w:p>
        </w:tc>
      </w:tr>
      <w:tr w:rsidR="006741BB" w:rsidRPr="006106E9" w14:paraId="2F5297D1" w14:textId="77777777" w:rsidTr="00441DDD">
        <w:tc>
          <w:tcPr>
            <w:cnfStyle w:val="001000000000" w:firstRow="0" w:lastRow="0" w:firstColumn="1" w:lastColumn="0" w:oddVBand="0" w:evenVBand="0" w:oddHBand="0" w:evenHBand="0" w:firstRowFirstColumn="0" w:firstRowLastColumn="0" w:lastRowFirstColumn="0" w:lastRowLastColumn="0"/>
            <w:tcW w:w="2249" w:type="dxa"/>
          </w:tcPr>
          <w:p w14:paraId="4507E84A" w14:textId="77777777" w:rsidR="006741BB" w:rsidRPr="00844FEA" w:rsidRDefault="006741BB" w:rsidP="00441DDD">
            <w:pPr>
              <w:adjustRightInd w:val="0"/>
              <w:snapToGrid w:val="0"/>
              <w:ind w:firstLineChars="100" w:firstLine="200"/>
              <w:rPr>
                <w:b w:val="0"/>
                <w:bCs w:val="0"/>
                <w:kern w:val="24"/>
              </w:rPr>
            </w:pPr>
            <w:r w:rsidRPr="00844FEA">
              <w:rPr>
                <w:b w:val="0"/>
                <w:bCs w:val="0"/>
                <w:kern w:val="24"/>
              </w:rPr>
              <w:t>Respiratory failure</w:t>
            </w:r>
          </w:p>
        </w:tc>
        <w:tc>
          <w:tcPr>
            <w:tcW w:w="1684" w:type="dxa"/>
          </w:tcPr>
          <w:p w14:paraId="5B674A67"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pPr>
            <w:r w:rsidRPr="00791062">
              <w:t>1040 (76.6%)</w:t>
            </w:r>
          </w:p>
        </w:tc>
        <w:tc>
          <w:tcPr>
            <w:tcW w:w="1821" w:type="dxa"/>
          </w:tcPr>
          <w:p w14:paraId="249E445C"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pPr>
            <w:r w:rsidRPr="00791062">
              <w:rPr>
                <w:rFonts w:hint="eastAsia"/>
              </w:rPr>
              <w:t>2</w:t>
            </w:r>
            <w:r w:rsidRPr="00791062">
              <w:t>60 (83.9%)</w:t>
            </w:r>
          </w:p>
        </w:tc>
        <w:tc>
          <w:tcPr>
            <w:tcW w:w="2095" w:type="dxa"/>
          </w:tcPr>
          <w:p w14:paraId="66B14952"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rPr>
            </w:pPr>
            <w:r w:rsidRPr="00791062">
              <w:rPr>
                <w:rFonts w:eastAsia="HeiT" w:hint="eastAsia"/>
              </w:rPr>
              <w:t>780 (74.4%)</w:t>
            </w:r>
          </w:p>
        </w:tc>
        <w:tc>
          <w:tcPr>
            <w:tcW w:w="1104" w:type="dxa"/>
          </w:tcPr>
          <w:p w14:paraId="3A56CF11" w14:textId="77777777" w:rsidR="006741BB" w:rsidRPr="00791062"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color w:val="000000"/>
              </w:rPr>
            </w:pPr>
            <w:r w:rsidRPr="00791062">
              <w:rPr>
                <w:rFonts w:eastAsia="HeiT"/>
                <w:color w:val="000000"/>
              </w:rPr>
              <w:t>0.0006**</w:t>
            </w:r>
          </w:p>
        </w:tc>
      </w:tr>
      <w:tr w:rsidR="006741BB" w:rsidRPr="006106E9" w14:paraId="2DF427F7" w14:textId="77777777" w:rsidTr="00441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Borders>
              <w:bottom w:val="single" w:sz="12" w:space="0" w:color="auto"/>
            </w:tcBorders>
          </w:tcPr>
          <w:p w14:paraId="0E970233" w14:textId="77777777" w:rsidR="006741BB" w:rsidRDefault="006741BB" w:rsidP="00441DDD">
            <w:pPr>
              <w:adjustRightInd w:val="0"/>
              <w:snapToGrid w:val="0"/>
              <w:ind w:rightChars="-45" w:right="-99" w:firstLineChars="100" w:firstLine="200"/>
              <w:rPr>
                <w:kern w:val="24"/>
              </w:rPr>
            </w:pPr>
            <w:r w:rsidRPr="00844FEA">
              <w:rPr>
                <w:rFonts w:hint="eastAsia"/>
                <w:b w:val="0"/>
                <w:bCs w:val="0"/>
                <w:kern w:val="24"/>
              </w:rPr>
              <w:t xml:space="preserve">Renal replacement </w:t>
            </w:r>
            <w:r>
              <w:rPr>
                <w:b w:val="0"/>
                <w:bCs w:val="0"/>
                <w:kern w:val="24"/>
              </w:rPr>
              <w:t xml:space="preserve"> </w:t>
            </w:r>
          </w:p>
          <w:p w14:paraId="523C06C3" w14:textId="77777777" w:rsidR="006741BB" w:rsidRPr="00844FEA" w:rsidRDefault="006741BB" w:rsidP="00441DDD">
            <w:pPr>
              <w:adjustRightInd w:val="0"/>
              <w:snapToGrid w:val="0"/>
              <w:ind w:rightChars="-45" w:right="-99" w:firstLineChars="100" w:firstLine="200"/>
              <w:rPr>
                <w:b w:val="0"/>
                <w:bCs w:val="0"/>
                <w:kern w:val="24"/>
              </w:rPr>
            </w:pPr>
            <w:r w:rsidRPr="00844FEA">
              <w:rPr>
                <w:rFonts w:hint="eastAsia"/>
                <w:b w:val="0"/>
                <w:bCs w:val="0"/>
                <w:kern w:val="24"/>
              </w:rPr>
              <w:t>ther</w:t>
            </w:r>
            <w:r w:rsidRPr="00844FEA">
              <w:rPr>
                <w:b w:val="0"/>
                <w:bCs w:val="0"/>
                <w:kern w:val="24"/>
              </w:rPr>
              <w:t>a</w:t>
            </w:r>
            <w:r w:rsidRPr="00844FEA">
              <w:rPr>
                <w:rFonts w:hint="eastAsia"/>
                <w:b w:val="0"/>
                <w:bCs w:val="0"/>
                <w:kern w:val="24"/>
              </w:rPr>
              <w:t xml:space="preserve">py </w:t>
            </w:r>
          </w:p>
        </w:tc>
        <w:tc>
          <w:tcPr>
            <w:tcW w:w="1684" w:type="dxa"/>
            <w:tcBorders>
              <w:bottom w:val="single" w:sz="12" w:space="0" w:color="auto"/>
            </w:tcBorders>
            <w:vAlign w:val="center"/>
          </w:tcPr>
          <w:p w14:paraId="63DC556F"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pPr>
            <w:r w:rsidRPr="00791062">
              <w:t>69 (05.1%)</w:t>
            </w:r>
          </w:p>
        </w:tc>
        <w:tc>
          <w:tcPr>
            <w:tcW w:w="1821" w:type="dxa"/>
            <w:tcBorders>
              <w:bottom w:val="single" w:sz="12" w:space="0" w:color="auto"/>
            </w:tcBorders>
            <w:vAlign w:val="center"/>
          </w:tcPr>
          <w:p w14:paraId="16C66110"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pPr>
            <w:r w:rsidRPr="00791062">
              <w:rPr>
                <w:rFonts w:hint="eastAsia"/>
              </w:rPr>
              <w:t>2</w:t>
            </w:r>
            <w:r w:rsidRPr="00791062">
              <w:t>5 (8.1%)</w:t>
            </w:r>
          </w:p>
        </w:tc>
        <w:tc>
          <w:tcPr>
            <w:tcW w:w="2095" w:type="dxa"/>
            <w:tcBorders>
              <w:bottom w:val="single" w:sz="12" w:space="0" w:color="auto"/>
            </w:tcBorders>
            <w:vAlign w:val="center"/>
          </w:tcPr>
          <w:p w14:paraId="53865F34"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rPr>
            </w:pPr>
            <w:r w:rsidRPr="00791062">
              <w:rPr>
                <w:rFonts w:eastAsia="HeiT" w:hint="eastAsia"/>
              </w:rPr>
              <w:t>4</w:t>
            </w:r>
            <w:r w:rsidRPr="00791062">
              <w:rPr>
                <w:rFonts w:eastAsia="HeiT"/>
              </w:rPr>
              <w:t>4 (4.2%)</w:t>
            </w:r>
          </w:p>
        </w:tc>
        <w:tc>
          <w:tcPr>
            <w:tcW w:w="1104" w:type="dxa"/>
            <w:tcBorders>
              <w:bottom w:val="single" w:sz="12" w:space="0" w:color="auto"/>
            </w:tcBorders>
            <w:vAlign w:val="center"/>
          </w:tcPr>
          <w:p w14:paraId="64FF372A" w14:textId="77777777" w:rsidR="006741BB" w:rsidRPr="00791062"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color w:val="000000"/>
              </w:rPr>
            </w:pPr>
            <w:r w:rsidRPr="00791062">
              <w:rPr>
                <w:rFonts w:eastAsia="HeiT"/>
                <w:color w:val="000000"/>
              </w:rPr>
              <w:t>0.0065**</w:t>
            </w:r>
          </w:p>
        </w:tc>
      </w:tr>
    </w:tbl>
    <w:p w14:paraId="0AAE032E" w14:textId="060A32FC" w:rsidR="006741BB" w:rsidRPr="00717738" w:rsidRDefault="006741BB" w:rsidP="006741BB">
      <w:pPr>
        <w:adjustRightInd w:val="0"/>
        <w:snapToGrid w:val="0"/>
        <w:rPr>
          <w:sz w:val="18"/>
          <w:szCs w:val="18"/>
        </w:rPr>
      </w:pPr>
      <w:r w:rsidRPr="00185ADD">
        <w:rPr>
          <w:sz w:val="18"/>
          <w:szCs w:val="18"/>
          <w:vertAlign w:val="superscript"/>
        </w:rPr>
        <w:t>c</w:t>
      </w:r>
      <w:r>
        <w:rPr>
          <w:sz w:val="18"/>
          <w:szCs w:val="18"/>
          <w:vertAlign w:val="superscript"/>
        </w:rPr>
        <w:t xml:space="preserve"> </w:t>
      </w:r>
      <w:r w:rsidRPr="00185ADD">
        <w:rPr>
          <w:sz w:val="18"/>
          <w:szCs w:val="18"/>
        </w:rPr>
        <w:t>Chi-square test. Mann-Whitney U test. *p&lt;0.05, **p&lt;0.01.</w:t>
      </w:r>
      <w:r>
        <w:rPr>
          <w:sz w:val="18"/>
          <w:szCs w:val="18"/>
        </w:rPr>
        <w:t xml:space="preserve"> </w:t>
      </w:r>
      <w:r w:rsidRPr="00E300BC">
        <w:rPr>
          <w:sz w:val="18"/>
          <w:szCs w:val="18"/>
        </w:rPr>
        <w:t>CAD: Coronary artery disease; HTN:</w:t>
      </w:r>
      <w:r w:rsidRPr="00E300BC">
        <w:t xml:space="preserve"> </w:t>
      </w:r>
      <w:r w:rsidRPr="00E300BC">
        <w:rPr>
          <w:sz w:val="18"/>
          <w:szCs w:val="18"/>
        </w:rPr>
        <w:t>Hypertension; CKD: Chronic kidney disease; DM: diabetes mellitus; BMI: Body mass index;</w:t>
      </w:r>
      <w:r w:rsidRPr="00E300BC">
        <w:t xml:space="preserve"> </w:t>
      </w:r>
      <w:r w:rsidRPr="00E300BC">
        <w:rPr>
          <w:sz w:val="18"/>
          <w:szCs w:val="18"/>
        </w:rPr>
        <w:t>HbA1c: hemoglobin A1c; FPG:</w:t>
      </w:r>
      <w:r w:rsidRPr="00E300BC">
        <w:t xml:space="preserve"> </w:t>
      </w:r>
      <w:r w:rsidRPr="00E300BC">
        <w:rPr>
          <w:sz w:val="18"/>
          <w:szCs w:val="18"/>
        </w:rPr>
        <w:t>Fasting plasma glucose; SBP:</w:t>
      </w:r>
      <w:r w:rsidRPr="00E300BC">
        <w:t xml:space="preserve"> </w:t>
      </w:r>
      <w:r w:rsidRPr="00E300BC">
        <w:rPr>
          <w:sz w:val="18"/>
          <w:szCs w:val="18"/>
        </w:rPr>
        <w:t xml:space="preserve">Systolic blood pressure; </w:t>
      </w:r>
      <w:del w:id="166" w:author="Vicky Chen" w:date="2021-07-06T16:30:00Z">
        <w:r w:rsidRPr="00E300BC" w:rsidDel="009E26AA">
          <w:rPr>
            <w:sz w:val="18"/>
            <w:szCs w:val="18"/>
          </w:rPr>
          <w:delText>SPO</w:delText>
        </w:r>
        <w:r w:rsidRPr="00E300BC" w:rsidDel="009E26AA">
          <w:rPr>
            <w:sz w:val="18"/>
            <w:szCs w:val="18"/>
            <w:vertAlign w:val="superscript"/>
          </w:rPr>
          <w:delText>2</w:delText>
        </w:r>
        <w:r w:rsidRPr="00E300BC" w:rsidDel="009E26AA">
          <w:rPr>
            <w:rFonts w:hint="eastAsia"/>
            <w:sz w:val="18"/>
            <w:szCs w:val="18"/>
          </w:rPr>
          <w:delText>:</w:delText>
        </w:r>
        <w:r w:rsidRPr="00E300BC" w:rsidDel="009E26AA">
          <w:rPr>
            <w:sz w:val="18"/>
            <w:szCs w:val="18"/>
          </w:rPr>
          <w:delText xml:space="preserve"> oxygen saturation; </w:delText>
        </w:r>
      </w:del>
      <w:r w:rsidRPr="00E300BC">
        <w:rPr>
          <w:sz w:val="18"/>
          <w:szCs w:val="18"/>
        </w:rPr>
        <w:t>PIP:</w:t>
      </w:r>
      <w:r w:rsidRPr="00E300BC">
        <w:t xml:space="preserve"> </w:t>
      </w:r>
      <w:r w:rsidRPr="00E300BC">
        <w:rPr>
          <w:sz w:val="18"/>
          <w:szCs w:val="18"/>
        </w:rPr>
        <w:t>Peak inspiratory pressure; MAPS: Mean airway pressure;</w:t>
      </w:r>
      <w:r>
        <w:rPr>
          <w:sz w:val="18"/>
          <w:szCs w:val="18"/>
        </w:rPr>
        <w:t xml:space="preserve"> </w:t>
      </w:r>
      <w:r w:rsidRPr="00E300BC">
        <w:rPr>
          <w:sz w:val="18"/>
          <w:szCs w:val="18"/>
        </w:rPr>
        <w:t>WBC:</w:t>
      </w:r>
      <w:r>
        <w:rPr>
          <w:sz w:val="18"/>
          <w:szCs w:val="18"/>
        </w:rPr>
        <w:t xml:space="preserve"> </w:t>
      </w:r>
      <w:r w:rsidRPr="00E300BC">
        <w:rPr>
          <w:sz w:val="18"/>
          <w:szCs w:val="18"/>
        </w:rPr>
        <w:t>White blood cell; CREAT:</w:t>
      </w:r>
      <w:r w:rsidRPr="00E300BC">
        <w:t xml:space="preserve"> </w:t>
      </w:r>
      <w:r w:rsidRPr="00E300BC">
        <w:rPr>
          <w:sz w:val="18"/>
          <w:szCs w:val="18"/>
        </w:rPr>
        <w:t>Creatinine;</w:t>
      </w:r>
      <w:r w:rsidRPr="00E300BC">
        <w:rPr>
          <w:rFonts w:hint="eastAsia"/>
          <w:sz w:val="18"/>
          <w:szCs w:val="18"/>
        </w:rPr>
        <w:t xml:space="preserve"> </w:t>
      </w:r>
      <w:ins w:id="167" w:author="Vicky Chen" w:date="2021-07-06T16:30:00Z">
        <w:r w:rsidR="009E26AA">
          <w:rPr>
            <w:sz w:val="18"/>
            <w:szCs w:val="18"/>
          </w:rPr>
          <w:t>SOFA score:</w:t>
        </w:r>
      </w:ins>
      <w:ins w:id="168" w:author="Vicky Chen" w:date="2021-07-06T16:31:00Z">
        <w:r w:rsidR="009E26AA">
          <w:rPr>
            <w:sz w:val="18"/>
            <w:szCs w:val="18"/>
          </w:rPr>
          <w:t xml:space="preserve"> </w:t>
        </w:r>
      </w:ins>
      <w:ins w:id="169" w:author="Vicky Chen" w:date="2021-07-06T16:30:00Z">
        <w:r w:rsidR="009E26AA">
          <w:rPr>
            <w:sz w:val="18"/>
            <w:szCs w:val="18"/>
          </w:rPr>
          <w:t>the sequ</w:t>
        </w:r>
      </w:ins>
      <w:ins w:id="170" w:author="Vicky Chen" w:date="2021-07-06T16:31:00Z">
        <w:r w:rsidR="009E26AA">
          <w:rPr>
            <w:sz w:val="18"/>
            <w:szCs w:val="18"/>
          </w:rPr>
          <w:t xml:space="preserve">ential organ failure assessment score; </w:t>
        </w:r>
      </w:ins>
      <w:r w:rsidRPr="00E300BC">
        <w:rPr>
          <w:sz w:val="18"/>
          <w:szCs w:val="18"/>
        </w:rPr>
        <w:t>ICU: intensive care unit</w:t>
      </w:r>
    </w:p>
    <w:p w14:paraId="41E1D8EA" w14:textId="6DD21777" w:rsidR="009A693A" w:rsidRPr="001816E4" w:rsidDel="009E26AA" w:rsidRDefault="009A693A" w:rsidP="009A693A">
      <w:pPr>
        <w:rPr>
          <w:del w:id="171" w:author="Vicky Chen" w:date="2021-07-06T16:31:00Z"/>
          <w:rFonts w:eastAsia="標楷體" w:cstheme="minorHAnsi"/>
          <w:sz w:val="32"/>
          <w:szCs w:val="32"/>
        </w:rPr>
      </w:pPr>
    </w:p>
    <w:p w14:paraId="104B665F" w14:textId="01EA3D2F" w:rsidR="009A693A" w:rsidRPr="001816E4" w:rsidDel="009E26AA" w:rsidRDefault="009A693A" w:rsidP="009A693A">
      <w:pPr>
        <w:rPr>
          <w:del w:id="172" w:author="Vicky Chen" w:date="2021-07-06T16:31:00Z"/>
          <w:rFonts w:eastAsia="標楷體" w:cstheme="minorHAnsi"/>
          <w:sz w:val="32"/>
          <w:szCs w:val="32"/>
        </w:rPr>
      </w:pPr>
    </w:p>
    <w:p w14:paraId="04D3CF1E" w14:textId="6D21C997" w:rsidR="009A693A" w:rsidRPr="001816E4" w:rsidRDefault="009A693A" w:rsidP="009A693A">
      <w:pPr>
        <w:rPr>
          <w:rFonts w:eastAsia="標楷體" w:cstheme="minorHAnsi"/>
          <w:sz w:val="32"/>
          <w:szCs w:val="32"/>
        </w:rPr>
      </w:pPr>
    </w:p>
    <w:p w14:paraId="4CBD6B5E" w14:textId="77777777" w:rsidR="009A693A" w:rsidRPr="001816E4" w:rsidRDefault="009A693A" w:rsidP="009A693A">
      <w:pPr>
        <w:rPr>
          <w:rFonts w:eastAsia="標楷體" w:cstheme="minorHAnsi"/>
          <w:sz w:val="28"/>
          <w:szCs w:val="28"/>
        </w:rPr>
      </w:pPr>
    </w:p>
    <w:p w14:paraId="37113680" w14:textId="403149EA" w:rsidR="009A693A" w:rsidRPr="001816E4" w:rsidDel="009E26AA" w:rsidRDefault="009A693A" w:rsidP="009A693A">
      <w:pPr>
        <w:rPr>
          <w:del w:id="173" w:author="Vicky Chen" w:date="2021-07-06T16:27:00Z"/>
          <w:rFonts w:eastAsia="標楷體" w:cstheme="minorHAnsi"/>
          <w:sz w:val="28"/>
          <w:szCs w:val="28"/>
        </w:rPr>
      </w:pPr>
    </w:p>
    <w:p w14:paraId="3ADF638B" w14:textId="77777777" w:rsidR="006741BB" w:rsidRDefault="006741BB" w:rsidP="006741BB">
      <w:pPr>
        <w:rPr>
          <w:rFonts w:eastAsia="標楷體"/>
          <w:sz w:val="32"/>
          <w:szCs w:val="32"/>
        </w:rPr>
      </w:pPr>
    </w:p>
    <w:p w14:paraId="26FAA929" w14:textId="77777777" w:rsidR="006741BB" w:rsidRDefault="006741BB" w:rsidP="006741BB">
      <w:pPr>
        <w:rPr>
          <w:rFonts w:eastAsia="標楷體"/>
          <w:sz w:val="32"/>
          <w:szCs w:val="32"/>
        </w:rPr>
      </w:pPr>
    </w:p>
    <w:tbl>
      <w:tblPr>
        <w:tblStyle w:val="21"/>
        <w:tblpPr w:leftFromText="180" w:rightFromText="180" w:vertAnchor="page" w:horzAnchor="margin" w:tblpXSpec="center" w:tblpY="2041"/>
        <w:tblW w:w="0" w:type="auto"/>
        <w:tblLayout w:type="fixed"/>
        <w:tblLook w:val="04A0" w:firstRow="1" w:lastRow="0" w:firstColumn="1" w:lastColumn="0" w:noHBand="0" w:noVBand="1"/>
      </w:tblPr>
      <w:tblGrid>
        <w:gridCol w:w="2547"/>
        <w:gridCol w:w="1701"/>
        <w:gridCol w:w="992"/>
        <w:gridCol w:w="1559"/>
        <w:gridCol w:w="1134"/>
        <w:gridCol w:w="6"/>
      </w:tblGrid>
      <w:tr w:rsidR="006741BB" w:rsidRPr="00E300BC" w14:paraId="7DE1F3D1" w14:textId="77777777" w:rsidTr="00441DDD">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7939" w:type="dxa"/>
            <w:gridSpan w:val="6"/>
            <w:tcBorders>
              <w:top w:val="single" w:sz="4" w:space="0" w:color="7F7F7F"/>
              <w:bottom w:val="single" w:sz="12" w:space="0" w:color="auto"/>
            </w:tcBorders>
          </w:tcPr>
          <w:p w14:paraId="79383F51" w14:textId="77777777" w:rsidR="006741BB" w:rsidRPr="00E300BC" w:rsidRDefault="006741BB" w:rsidP="00441DDD">
            <w:pPr>
              <w:adjustRightInd w:val="0"/>
              <w:snapToGrid w:val="0"/>
              <w:jc w:val="center"/>
            </w:pPr>
            <w:bookmarkStart w:id="174" w:name="_Toc47555347"/>
            <w:r w:rsidRPr="00E300BC">
              <w:rPr>
                <w:rFonts w:eastAsia="HeiT"/>
              </w:rPr>
              <w:lastRenderedPageBreak/>
              <w:t xml:space="preserve">Table </w:t>
            </w:r>
            <w:r>
              <w:rPr>
                <w:rFonts w:eastAsia="HeiT" w:hint="eastAsia"/>
              </w:rPr>
              <w:t>2</w:t>
            </w:r>
            <w:r w:rsidRPr="00E300BC">
              <w:rPr>
                <w:rFonts w:eastAsia="HeiT"/>
              </w:rPr>
              <w:t xml:space="preserve">: Univariable and Multivariable Regression </w:t>
            </w:r>
            <w:commentRangeStart w:id="175"/>
            <w:r w:rsidRPr="00E300BC">
              <w:rPr>
                <w:rFonts w:eastAsia="HeiT"/>
              </w:rPr>
              <w:t>Analyses</w:t>
            </w:r>
            <w:bookmarkEnd w:id="174"/>
            <w:commentRangeEnd w:id="175"/>
            <w:r w:rsidR="009E26AA">
              <w:rPr>
                <w:rStyle w:val="a8"/>
                <w:rFonts w:asciiTheme="minorHAnsi" w:eastAsiaTheme="minorEastAsia" w:hAnsiTheme="minorHAnsi" w:cstheme="minorBidi"/>
                <w:b w:val="0"/>
                <w:bCs w:val="0"/>
                <w:lang w:eastAsia="en-US"/>
              </w:rPr>
              <w:commentReference w:id="175"/>
            </w:r>
            <w:r w:rsidRPr="00E300BC">
              <w:rPr>
                <w:rFonts w:eastAsia="HeiT" w:hint="eastAsia"/>
              </w:rPr>
              <w:t xml:space="preserve"> </w:t>
            </w:r>
            <w:r w:rsidRPr="00E300BC">
              <w:rPr>
                <w:rFonts w:eastAsia="HeiT"/>
              </w:rPr>
              <w:t>of Mortality</w:t>
            </w:r>
          </w:p>
        </w:tc>
      </w:tr>
      <w:tr w:rsidR="006741BB" w:rsidRPr="00E300BC" w14:paraId="01B9BF6B" w14:textId="77777777" w:rsidTr="00441DDD">
        <w:trPr>
          <w:gridAfter w:val="1"/>
          <w:cnfStyle w:val="000000100000" w:firstRow="0" w:lastRow="0" w:firstColumn="0" w:lastColumn="0" w:oddVBand="0" w:evenVBand="0" w:oddHBand="1" w:evenHBand="0" w:firstRowFirstColumn="0" w:firstRowLastColumn="0" w:lastRowFirstColumn="0" w:lastRowLastColumn="0"/>
          <w:wAfter w:w="6" w:type="dxa"/>
          <w:trHeight w:val="55"/>
        </w:trPr>
        <w:tc>
          <w:tcPr>
            <w:cnfStyle w:val="001000000000" w:firstRow="0" w:lastRow="0" w:firstColumn="1" w:lastColumn="0" w:oddVBand="0" w:evenVBand="0" w:oddHBand="0" w:evenHBand="0" w:firstRowFirstColumn="0" w:firstRowLastColumn="0" w:lastRowFirstColumn="0" w:lastRowLastColumn="0"/>
            <w:tcW w:w="2547" w:type="dxa"/>
          </w:tcPr>
          <w:p w14:paraId="6053A09F" w14:textId="77777777" w:rsidR="006741BB" w:rsidRPr="00E300BC" w:rsidRDefault="006741BB" w:rsidP="00441DDD">
            <w:pPr>
              <w:snapToGrid w:val="0"/>
              <w:jc w:val="center"/>
              <w:rPr>
                <w:rFonts w:eastAsia="HeiT"/>
                <w:b w:val="0"/>
                <w:bCs w:val="0"/>
                <w:color w:val="000000"/>
              </w:rPr>
            </w:pPr>
            <w:r w:rsidRPr="00E300BC">
              <w:rPr>
                <w:rFonts w:eastAsia="HeiT"/>
                <w:color w:val="000000"/>
              </w:rPr>
              <w:t>Variable</w:t>
            </w:r>
          </w:p>
        </w:tc>
        <w:tc>
          <w:tcPr>
            <w:tcW w:w="2693" w:type="dxa"/>
            <w:gridSpan w:val="2"/>
          </w:tcPr>
          <w:p w14:paraId="0345CBCE" w14:textId="77777777" w:rsidR="006741BB" w:rsidRPr="00E300BC" w:rsidRDefault="006741BB" w:rsidP="00441DDD">
            <w:pPr>
              <w:snapToGrid w:val="0"/>
              <w:jc w:val="center"/>
              <w:cnfStyle w:val="000000100000" w:firstRow="0" w:lastRow="0" w:firstColumn="0" w:lastColumn="0" w:oddVBand="0" w:evenVBand="0" w:oddHBand="1" w:evenHBand="0" w:firstRowFirstColumn="0" w:firstRowLastColumn="0" w:lastRowFirstColumn="0" w:lastRowLastColumn="0"/>
              <w:rPr>
                <w:rFonts w:eastAsia="HeiT"/>
                <w:b/>
                <w:bCs/>
                <w:color w:val="000000"/>
              </w:rPr>
            </w:pPr>
            <w:r w:rsidRPr="00E300BC">
              <w:rPr>
                <w:rFonts w:eastAsia="HeiT"/>
                <w:b/>
                <w:bCs/>
                <w:color w:val="000000"/>
              </w:rPr>
              <w:t>Univariable</w:t>
            </w:r>
          </w:p>
        </w:tc>
        <w:tc>
          <w:tcPr>
            <w:tcW w:w="2693" w:type="dxa"/>
            <w:gridSpan w:val="2"/>
          </w:tcPr>
          <w:p w14:paraId="27A861B9" w14:textId="77777777" w:rsidR="006741BB" w:rsidRPr="00E300BC" w:rsidRDefault="006741BB" w:rsidP="00441DDD">
            <w:pPr>
              <w:snapToGrid w:val="0"/>
              <w:jc w:val="center"/>
              <w:cnfStyle w:val="000000100000" w:firstRow="0" w:lastRow="0" w:firstColumn="0" w:lastColumn="0" w:oddVBand="0" w:evenVBand="0" w:oddHBand="1" w:evenHBand="0" w:firstRowFirstColumn="0" w:firstRowLastColumn="0" w:lastRowFirstColumn="0" w:lastRowLastColumn="0"/>
              <w:rPr>
                <w:rFonts w:eastAsia="HeiT"/>
                <w:b/>
                <w:bCs/>
                <w:color w:val="000000"/>
              </w:rPr>
            </w:pPr>
            <w:r w:rsidRPr="00E300BC">
              <w:rPr>
                <w:rFonts w:eastAsia="HeiT"/>
                <w:b/>
                <w:bCs/>
                <w:color w:val="000000"/>
              </w:rPr>
              <w:t>Multivariable Model 1</w:t>
            </w:r>
          </w:p>
        </w:tc>
      </w:tr>
      <w:tr w:rsidR="006741BB" w:rsidRPr="00E300BC" w14:paraId="0168C188" w14:textId="77777777" w:rsidTr="00441DDD">
        <w:trPr>
          <w:gridAfter w:val="1"/>
          <w:wAfter w:w="6" w:type="dxa"/>
          <w:trHeight w:val="72"/>
        </w:trPr>
        <w:tc>
          <w:tcPr>
            <w:cnfStyle w:val="001000000000" w:firstRow="0" w:lastRow="0" w:firstColumn="1" w:lastColumn="0" w:oddVBand="0" w:evenVBand="0" w:oddHBand="0" w:evenHBand="0" w:firstRowFirstColumn="0" w:firstRowLastColumn="0" w:lastRowFirstColumn="0" w:lastRowLastColumn="0"/>
            <w:tcW w:w="2547" w:type="dxa"/>
          </w:tcPr>
          <w:p w14:paraId="4DF121BE" w14:textId="77777777" w:rsidR="006741BB" w:rsidRPr="00E300BC" w:rsidRDefault="006741BB" w:rsidP="00441DDD">
            <w:pPr>
              <w:snapToGrid w:val="0"/>
              <w:rPr>
                <w:rFonts w:eastAsia="HeiT"/>
                <w:b w:val="0"/>
                <w:bCs w:val="0"/>
                <w:color w:val="000000"/>
              </w:rPr>
            </w:pPr>
          </w:p>
        </w:tc>
        <w:tc>
          <w:tcPr>
            <w:tcW w:w="1701" w:type="dxa"/>
          </w:tcPr>
          <w:p w14:paraId="36A866DE" w14:textId="77777777" w:rsidR="006741BB" w:rsidRPr="00E300BC" w:rsidRDefault="006741BB" w:rsidP="00441DDD">
            <w:pPr>
              <w:snapToGrid w:val="0"/>
              <w:cnfStyle w:val="000000000000" w:firstRow="0" w:lastRow="0" w:firstColumn="0" w:lastColumn="0" w:oddVBand="0" w:evenVBand="0" w:oddHBand="0" w:evenHBand="0" w:firstRowFirstColumn="0" w:firstRowLastColumn="0" w:lastRowFirstColumn="0" w:lastRowLastColumn="0"/>
              <w:rPr>
                <w:rFonts w:eastAsia="HeiT"/>
                <w:b/>
                <w:bCs/>
                <w:color w:val="000000"/>
              </w:rPr>
            </w:pPr>
            <w:r w:rsidRPr="00E300BC">
              <w:rPr>
                <w:rFonts w:eastAsia="HeiT"/>
                <w:b/>
                <w:bCs/>
                <w:color w:val="000000"/>
              </w:rPr>
              <w:t>OR (95% CI)</w:t>
            </w:r>
          </w:p>
        </w:tc>
        <w:tc>
          <w:tcPr>
            <w:tcW w:w="992" w:type="dxa"/>
          </w:tcPr>
          <w:p w14:paraId="757F3241" w14:textId="77777777" w:rsidR="006741BB" w:rsidRPr="00E300BC" w:rsidRDefault="006741BB" w:rsidP="00441DDD">
            <w:pPr>
              <w:snapToGrid w:val="0"/>
              <w:cnfStyle w:val="000000000000" w:firstRow="0" w:lastRow="0" w:firstColumn="0" w:lastColumn="0" w:oddVBand="0" w:evenVBand="0" w:oddHBand="0" w:evenHBand="0" w:firstRowFirstColumn="0" w:firstRowLastColumn="0" w:lastRowFirstColumn="0" w:lastRowLastColumn="0"/>
              <w:rPr>
                <w:rFonts w:eastAsia="HeiT"/>
                <w:b/>
                <w:bCs/>
                <w:color w:val="000000"/>
              </w:rPr>
            </w:pPr>
            <w:r w:rsidRPr="00E300BC">
              <w:rPr>
                <w:rFonts w:eastAsia="HeiT"/>
                <w:b/>
                <w:bCs/>
                <w:color w:val="000000"/>
              </w:rPr>
              <w:t>P value</w:t>
            </w:r>
          </w:p>
        </w:tc>
        <w:tc>
          <w:tcPr>
            <w:tcW w:w="1559" w:type="dxa"/>
          </w:tcPr>
          <w:p w14:paraId="2BB7DF20" w14:textId="77777777" w:rsidR="006741BB" w:rsidRPr="00E300BC" w:rsidRDefault="006741BB" w:rsidP="00441DDD">
            <w:pPr>
              <w:snapToGrid w:val="0"/>
              <w:cnfStyle w:val="000000000000" w:firstRow="0" w:lastRow="0" w:firstColumn="0" w:lastColumn="0" w:oddVBand="0" w:evenVBand="0" w:oddHBand="0" w:evenHBand="0" w:firstRowFirstColumn="0" w:firstRowLastColumn="0" w:lastRowFirstColumn="0" w:lastRowLastColumn="0"/>
              <w:rPr>
                <w:rFonts w:eastAsia="HeiT"/>
                <w:b/>
                <w:bCs/>
                <w:color w:val="000000"/>
              </w:rPr>
            </w:pPr>
            <w:r w:rsidRPr="00E300BC">
              <w:rPr>
                <w:rFonts w:eastAsia="HeiT"/>
                <w:b/>
                <w:bCs/>
                <w:color w:val="000000"/>
              </w:rPr>
              <w:t>OR (95% CI)</w:t>
            </w:r>
          </w:p>
        </w:tc>
        <w:tc>
          <w:tcPr>
            <w:tcW w:w="1134" w:type="dxa"/>
          </w:tcPr>
          <w:p w14:paraId="47F79DAD" w14:textId="77777777" w:rsidR="006741BB" w:rsidRPr="00E300BC" w:rsidRDefault="006741BB" w:rsidP="00441DDD">
            <w:pPr>
              <w:snapToGrid w:val="0"/>
              <w:cnfStyle w:val="000000000000" w:firstRow="0" w:lastRow="0" w:firstColumn="0" w:lastColumn="0" w:oddVBand="0" w:evenVBand="0" w:oddHBand="0" w:evenHBand="0" w:firstRowFirstColumn="0" w:firstRowLastColumn="0" w:lastRowFirstColumn="0" w:lastRowLastColumn="0"/>
              <w:rPr>
                <w:rFonts w:eastAsia="HeiT"/>
                <w:b/>
                <w:bCs/>
                <w:color w:val="000000"/>
              </w:rPr>
            </w:pPr>
            <w:r w:rsidRPr="00E300BC">
              <w:rPr>
                <w:rFonts w:eastAsia="HeiT"/>
                <w:b/>
                <w:bCs/>
                <w:color w:val="000000"/>
              </w:rPr>
              <w:t>P value</w:t>
            </w:r>
          </w:p>
        </w:tc>
      </w:tr>
      <w:tr w:rsidR="006741BB" w:rsidRPr="00E300BC" w14:paraId="3151BF50" w14:textId="77777777" w:rsidTr="00441DDD">
        <w:trPr>
          <w:gridAfter w:val="1"/>
          <w:cnfStyle w:val="000000100000" w:firstRow="0" w:lastRow="0" w:firstColumn="0" w:lastColumn="0" w:oddVBand="0" w:evenVBand="0" w:oddHBand="1" w:evenHBand="0" w:firstRowFirstColumn="0" w:firstRowLastColumn="0" w:lastRowFirstColumn="0" w:lastRowLastColumn="0"/>
          <w:wAfter w:w="6" w:type="dxa"/>
          <w:trHeight w:val="127"/>
        </w:trPr>
        <w:tc>
          <w:tcPr>
            <w:cnfStyle w:val="001000000000" w:firstRow="0" w:lastRow="0" w:firstColumn="1" w:lastColumn="0" w:oddVBand="0" w:evenVBand="0" w:oddHBand="0" w:evenHBand="0" w:firstRowFirstColumn="0" w:firstRowLastColumn="0" w:lastRowFirstColumn="0" w:lastRowLastColumn="0"/>
            <w:tcW w:w="2547" w:type="dxa"/>
          </w:tcPr>
          <w:p w14:paraId="2AD51D0E" w14:textId="77777777" w:rsidR="006741BB" w:rsidRPr="00E300BC" w:rsidRDefault="006741BB" w:rsidP="00441DDD">
            <w:pPr>
              <w:adjustRightInd w:val="0"/>
              <w:snapToGrid w:val="0"/>
              <w:rPr>
                <w:rFonts w:eastAsia="HeiT"/>
                <w:color w:val="000000"/>
              </w:rPr>
            </w:pPr>
            <w:r w:rsidRPr="00E300BC">
              <w:rPr>
                <w:rFonts w:eastAsia="HeiT"/>
                <w:color w:val="000000"/>
              </w:rPr>
              <w:t>Age</w:t>
            </w:r>
          </w:p>
        </w:tc>
        <w:tc>
          <w:tcPr>
            <w:tcW w:w="1701" w:type="dxa"/>
          </w:tcPr>
          <w:p w14:paraId="4CC860BA" w14:textId="77777777" w:rsidR="006741BB" w:rsidRPr="00E300BC" w:rsidRDefault="006741BB" w:rsidP="00441DDD">
            <w:pPr>
              <w:adjustRightInd w:val="0"/>
              <w:snapToGrid w:val="0"/>
              <w:ind w:leftChars="-27" w:left="-59"/>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1.03 (1.02-1.04)</w:t>
            </w:r>
          </w:p>
        </w:tc>
        <w:tc>
          <w:tcPr>
            <w:tcW w:w="992" w:type="dxa"/>
          </w:tcPr>
          <w:p w14:paraId="3E339F37"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 xml:space="preserve">&lt;0.0001* </w:t>
            </w:r>
          </w:p>
        </w:tc>
        <w:tc>
          <w:tcPr>
            <w:tcW w:w="1559" w:type="dxa"/>
          </w:tcPr>
          <w:p w14:paraId="5D6FE8D4"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1.04 (1.03-1.06)</w:t>
            </w:r>
          </w:p>
        </w:tc>
        <w:tc>
          <w:tcPr>
            <w:tcW w:w="1134" w:type="dxa"/>
          </w:tcPr>
          <w:p w14:paraId="294403C7"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t>&lt;</w:t>
            </w:r>
            <w:r w:rsidRPr="00E300BC">
              <w:rPr>
                <w:rFonts w:hint="eastAsia"/>
              </w:rPr>
              <w:t>0</w:t>
            </w:r>
            <w:r w:rsidRPr="00E300BC">
              <w:t>.0001*</w:t>
            </w:r>
          </w:p>
        </w:tc>
      </w:tr>
      <w:tr w:rsidR="006741BB" w:rsidRPr="00E300BC" w14:paraId="5EE26EB0" w14:textId="77777777" w:rsidTr="00441DDD">
        <w:trPr>
          <w:gridAfter w:val="1"/>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2825279F" w14:textId="77777777" w:rsidR="006741BB" w:rsidRPr="00687C0F" w:rsidRDefault="006741BB" w:rsidP="00441DDD">
            <w:pPr>
              <w:snapToGrid w:val="0"/>
              <w:rPr>
                <w:rFonts w:eastAsia="HeiT"/>
                <w:color w:val="000000"/>
              </w:rPr>
            </w:pPr>
            <w:r w:rsidRPr="00E300BC">
              <w:rPr>
                <w:rFonts w:eastAsia="HeiT"/>
                <w:color w:val="000000"/>
              </w:rPr>
              <w:t>Sex (Male)</w:t>
            </w:r>
          </w:p>
        </w:tc>
        <w:tc>
          <w:tcPr>
            <w:tcW w:w="1701" w:type="dxa"/>
          </w:tcPr>
          <w:p w14:paraId="346DC425" w14:textId="77777777" w:rsidR="006741BB" w:rsidRPr="00687C0F" w:rsidRDefault="006741BB" w:rsidP="00441DDD">
            <w:pPr>
              <w:adjustRightInd w:val="0"/>
              <w:snapToGrid w:val="0"/>
              <w:ind w:leftChars="-27" w:left="-59"/>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0.88 (0.68-1.13)</w:t>
            </w:r>
          </w:p>
        </w:tc>
        <w:tc>
          <w:tcPr>
            <w:tcW w:w="992" w:type="dxa"/>
          </w:tcPr>
          <w:p w14:paraId="720AA0EC" w14:textId="77777777" w:rsidR="006741BB" w:rsidRPr="00687C0F"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 xml:space="preserve">0.3139 </w:t>
            </w:r>
          </w:p>
        </w:tc>
        <w:tc>
          <w:tcPr>
            <w:tcW w:w="1559" w:type="dxa"/>
          </w:tcPr>
          <w:p w14:paraId="1CCC63A4" w14:textId="77777777" w:rsidR="006741BB" w:rsidRPr="00687C0F"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 xml:space="preserve">0.76 </w:t>
            </w:r>
            <w:r w:rsidRPr="00687C0F">
              <w:rPr>
                <w:rFonts w:eastAsia="HeiT" w:hint="eastAsia"/>
                <w:color w:val="000000"/>
              </w:rPr>
              <w:t>(</w:t>
            </w:r>
            <w:r w:rsidRPr="00687C0F">
              <w:rPr>
                <w:rFonts w:eastAsia="HeiT"/>
                <w:color w:val="000000"/>
              </w:rPr>
              <w:t>0.5</w:t>
            </w:r>
            <w:r w:rsidRPr="00687C0F">
              <w:rPr>
                <w:rFonts w:eastAsia="HeiT" w:hint="eastAsia"/>
                <w:color w:val="000000"/>
              </w:rPr>
              <w:t>5-</w:t>
            </w:r>
            <w:r w:rsidRPr="00687C0F">
              <w:rPr>
                <w:rFonts w:eastAsia="HeiT"/>
                <w:color w:val="000000"/>
              </w:rPr>
              <w:t>1.0</w:t>
            </w:r>
            <w:r w:rsidRPr="00687C0F">
              <w:rPr>
                <w:rFonts w:eastAsia="HeiT" w:hint="eastAsia"/>
                <w:color w:val="000000"/>
              </w:rPr>
              <w:t>7)</w:t>
            </w:r>
          </w:p>
        </w:tc>
        <w:tc>
          <w:tcPr>
            <w:tcW w:w="1134" w:type="dxa"/>
          </w:tcPr>
          <w:p w14:paraId="68173F40" w14:textId="77777777" w:rsidR="006741BB" w:rsidRPr="00687C0F"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0.1164</w:t>
            </w:r>
          </w:p>
        </w:tc>
      </w:tr>
      <w:tr w:rsidR="006741BB" w:rsidRPr="00E300BC" w14:paraId="05FF2512" w14:textId="77777777" w:rsidTr="00441DDD">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2FBD3A1E" w14:textId="77777777" w:rsidR="006741BB" w:rsidRPr="00E300BC" w:rsidRDefault="006741BB" w:rsidP="00441DDD">
            <w:pPr>
              <w:snapToGrid w:val="0"/>
              <w:rPr>
                <w:rFonts w:eastAsia="HeiT"/>
                <w:color w:val="000000"/>
              </w:rPr>
            </w:pPr>
            <w:r w:rsidRPr="00E300BC">
              <w:rPr>
                <w:rFonts w:eastAsia="HeiT" w:hint="eastAsia"/>
                <w:color w:val="000000"/>
              </w:rPr>
              <w:t>D</w:t>
            </w:r>
            <w:r w:rsidRPr="00E300BC">
              <w:rPr>
                <w:rFonts w:eastAsia="HeiT"/>
                <w:color w:val="000000"/>
              </w:rPr>
              <w:t>M</w:t>
            </w:r>
          </w:p>
        </w:tc>
        <w:tc>
          <w:tcPr>
            <w:tcW w:w="1701" w:type="dxa"/>
          </w:tcPr>
          <w:p w14:paraId="096B651F" w14:textId="77777777" w:rsidR="006741BB" w:rsidRPr="00E300BC" w:rsidRDefault="006741BB" w:rsidP="00441DDD">
            <w:pPr>
              <w:adjustRightInd w:val="0"/>
              <w:snapToGrid w:val="0"/>
              <w:ind w:leftChars="-27" w:left="-59"/>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1.00 (0.75-1.34)</w:t>
            </w:r>
          </w:p>
        </w:tc>
        <w:tc>
          <w:tcPr>
            <w:tcW w:w="992" w:type="dxa"/>
          </w:tcPr>
          <w:p w14:paraId="78131007"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0.9878</w:t>
            </w:r>
          </w:p>
        </w:tc>
        <w:tc>
          <w:tcPr>
            <w:tcW w:w="1559" w:type="dxa"/>
          </w:tcPr>
          <w:p w14:paraId="0E5ADE79"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rPr>
                <w:rFonts w:eastAsia="HeiT"/>
                <w:color w:val="000000"/>
              </w:rPr>
              <w:t xml:space="preserve">1.06 </w:t>
            </w:r>
            <w:r w:rsidRPr="00687C0F">
              <w:rPr>
                <w:rFonts w:eastAsia="HeiT" w:hint="eastAsia"/>
                <w:color w:val="000000"/>
              </w:rPr>
              <w:t>(</w:t>
            </w:r>
            <w:r w:rsidRPr="00687C0F">
              <w:rPr>
                <w:rFonts w:eastAsia="HeiT"/>
                <w:color w:val="000000"/>
              </w:rPr>
              <w:t>0.7</w:t>
            </w:r>
            <w:r w:rsidRPr="00687C0F">
              <w:rPr>
                <w:rFonts w:eastAsia="HeiT" w:hint="eastAsia"/>
                <w:color w:val="000000"/>
              </w:rPr>
              <w:t>2-</w:t>
            </w:r>
            <w:r w:rsidRPr="00687C0F">
              <w:rPr>
                <w:rFonts w:eastAsia="HeiT"/>
                <w:color w:val="000000"/>
              </w:rPr>
              <w:t>1.57</w:t>
            </w:r>
            <w:r w:rsidRPr="00687C0F">
              <w:rPr>
                <w:rFonts w:eastAsia="HeiT" w:hint="eastAsia"/>
                <w:color w:val="000000"/>
              </w:rPr>
              <w:t>)</w:t>
            </w:r>
          </w:p>
        </w:tc>
        <w:tc>
          <w:tcPr>
            <w:tcW w:w="1134" w:type="dxa"/>
          </w:tcPr>
          <w:p w14:paraId="4F157A3C"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rPr>
                <w:rFonts w:eastAsia="HeiT"/>
                <w:color w:val="000000"/>
              </w:rPr>
              <w:t>0.7638</w:t>
            </w:r>
          </w:p>
        </w:tc>
      </w:tr>
      <w:tr w:rsidR="006741BB" w:rsidRPr="00E300BC" w14:paraId="45557F7C" w14:textId="77777777" w:rsidTr="00441DDD">
        <w:trPr>
          <w:gridAfter w:val="1"/>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283DCBC7" w14:textId="77777777" w:rsidR="006741BB" w:rsidRPr="00E300BC" w:rsidRDefault="006741BB" w:rsidP="00441DDD">
            <w:pPr>
              <w:snapToGrid w:val="0"/>
              <w:rPr>
                <w:rFonts w:eastAsia="HeiT"/>
                <w:color w:val="000000"/>
              </w:rPr>
            </w:pPr>
            <w:r w:rsidRPr="00E300BC">
              <w:rPr>
                <w:rFonts w:eastAsia="HeiT"/>
                <w:color w:val="000000"/>
              </w:rPr>
              <w:t>HTN</w:t>
            </w:r>
          </w:p>
        </w:tc>
        <w:tc>
          <w:tcPr>
            <w:tcW w:w="1701" w:type="dxa"/>
          </w:tcPr>
          <w:p w14:paraId="65BF5986" w14:textId="77777777" w:rsidR="006741BB" w:rsidRPr="00E300BC" w:rsidRDefault="006741BB" w:rsidP="00441DDD">
            <w:pPr>
              <w:adjustRightInd w:val="0"/>
              <w:snapToGrid w:val="0"/>
              <w:ind w:leftChars="-27" w:left="-59"/>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0.69 (0.53-0.89)</w:t>
            </w:r>
          </w:p>
        </w:tc>
        <w:tc>
          <w:tcPr>
            <w:tcW w:w="992" w:type="dxa"/>
          </w:tcPr>
          <w:p w14:paraId="78DA4769"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0.0037*</w:t>
            </w:r>
          </w:p>
        </w:tc>
        <w:tc>
          <w:tcPr>
            <w:tcW w:w="1559" w:type="dxa"/>
          </w:tcPr>
          <w:p w14:paraId="68F29043"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0.7</w:t>
            </w:r>
            <w:r w:rsidRPr="00687C0F">
              <w:rPr>
                <w:rFonts w:eastAsia="HeiT" w:hint="eastAsia"/>
                <w:color w:val="000000"/>
              </w:rPr>
              <w:t>3</w:t>
            </w:r>
            <w:r w:rsidRPr="00687C0F">
              <w:rPr>
                <w:rFonts w:eastAsia="HeiT"/>
                <w:color w:val="000000"/>
              </w:rPr>
              <w:t xml:space="preserve"> </w:t>
            </w:r>
            <w:r w:rsidRPr="00687C0F">
              <w:rPr>
                <w:rFonts w:eastAsia="HeiT" w:hint="eastAsia"/>
                <w:color w:val="000000"/>
              </w:rPr>
              <w:t>(</w:t>
            </w:r>
            <w:r w:rsidRPr="00687C0F">
              <w:rPr>
                <w:rFonts w:eastAsia="HeiT"/>
                <w:color w:val="000000"/>
              </w:rPr>
              <w:t>0.5</w:t>
            </w:r>
            <w:r w:rsidRPr="00687C0F">
              <w:rPr>
                <w:rFonts w:eastAsia="HeiT" w:hint="eastAsia"/>
                <w:color w:val="000000"/>
              </w:rPr>
              <w:t>2-</w:t>
            </w:r>
            <w:r w:rsidRPr="00687C0F">
              <w:rPr>
                <w:rFonts w:eastAsia="HeiT"/>
                <w:color w:val="000000"/>
              </w:rPr>
              <w:t>1.0</w:t>
            </w:r>
            <w:r w:rsidRPr="00687C0F">
              <w:rPr>
                <w:rFonts w:eastAsia="HeiT" w:hint="eastAsia"/>
                <w:color w:val="000000"/>
              </w:rPr>
              <w:t>3)</w:t>
            </w:r>
          </w:p>
        </w:tc>
        <w:tc>
          <w:tcPr>
            <w:tcW w:w="1134" w:type="dxa"/>
          </w:tcPr>
          <w:p w14:paraId="3C9543C4"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0.0722</w:t>
            </w:r>
          </w:p>
        </w:tc>
      </w:tr>
      <w:tr w:rsidR="006741BB" w:rsidRPr="00E300BC" w14:paraId="3D4D7106" w14:textId="77777777" w:rsidTr="00441DDD">
        <w:trPr>
          <w:gridAfter w:val="1"/>
          <w:cnfStyle w:val="000000100000" w:firstRow="0" w:lastRow="0" w:firstColumn="0" w:lastColumn="0" w:oddVBand="0" w:evenVBand="0" w:oddHBand="1" w:evenHBand="0" w:firstRowFirstColumn="0" w:firstRowLastColumn="0" w:lastRowFirstColumn="0" w:lastRowLastColumn="0"/>
          <w:wAfter w:w="6" w:type="dxa"/>
          <w:trHeight w:val="99"/>
        </w:trPr>
        <w:tc>
          <w:tcPr>
            <w:cnfStyle w:val="001000000000" w:firstRow="0" w:lastRow="0" w:firstColumn="1" w:lastColumn="0" w:oddVBand="0" w:evenVBand="0" w:oddHBand="0" w:evenHBand="0" w:firstRowFirstColumn="0" w:firstRowLastColumn="0" w:lastRowFirstColumn="0" w:lastRowLastColumn="0"/>
            <w:tcW w:w="2547" w:type="dxa"/>
          </w:tcPr>
          <w:p w14:paraId="7C08843F" w14:textId="77777777" w:rsidR="006741BB" w:rsidRPr="00E300BC" w:rsidRDefault="006741BB" w:rsidP="00441DDD">
            <w:pPr>
              <w:snapToGrid w:val="0"/>
              <w:rPr>
                <w:rFonts w:eastAsia="HeiT"/>
                <w:color w:val="000000"/>
              </w:rPr>
            </w:pPr>
            <w:r w:rsidRPr="00E300BC">
              <w:rPr>
                <w:rFonts w:eastAsia="HeiT"/>
                <w:color w:val="000000"/>
              </w:rPr>
              <w:t>CKD</w:t>
            </w:r>
          </w:p>
        </w:tc>
        <w:tc>
          <w:tcPr>
            <w:tcW w:w="1701" w:type="dxa"/>
          </w:tcPr>
          <w:p w14:paraId="6DC65AAC" w14:textId="77777777" w:rsidR="006741BB" w:rsidRPr="00E300BC" w:rsidRDefault="006741BB" w:rsidP="00441DDD">
            <w:pPr>
              <w:adjustRightInd w:val="0"/>
              <w:snapToGrid w:val="0"/>
              <w:ind w:leftChars="-27" w:left="-59"/>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1.78 (1.35-2.34)</w:t>
            </w:r>
          </w:p>
        </w:tc>
        <w:tc>
          <w:tcPr>
            <w:tcW w:w="992" w:type="dxa"/>
          </w:tcPr>
          <w:p w14:paraId="6D916700"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&lt;0.0001*</w:t>
            </w:r>
          </w:p>
        </w:tc>
        <w:tc>
          <w:tcPr>
            <w:tcW w:w="1559" w:type="dxa"/>
          </w:tcPr>
          <w:p w14:paraId="7E296834"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rPr>
                <w:rFonts w:eastAsia="HeiT"/>
                <w:color w:val="000000"/>
              </w:rPr>
              <w:t xml:space="preserve">1.36 </w:t>
            </w:r>
            <w:r w:rsidRPr="00687C0F">
              <w:rPr>
                <w:rFonts w:eastAsia="HeiT" w:hint="eastAsia"/>
                <w:color w:val="000000"/>
              </w:rPr>
              <w:t>(</w:t>
            </w:r>
            <w:r w:rsidRPr="00687C0F">
              <w:rPr>
                <w:rFonts w:eastAsia="HeiT"/>
                <w:color w:val="000000"/>
              </w:rPr>
              <w:t>0.8</w:t>
            </w:r>
            <w:r w:rsidRPr="00687C0F">
              <w:rPr>
                <w:rFonts w:eastAsia="HeiT" w:hint="eastAsia"/>
                <w:color w:val="000000"/>
              </w:rPr>
              <w:t>9-</w:t>
            </w:r>
            <w:r w:rsidRPr="00687C0F">
              <w:rPr>
                <w:rFonts w:eastAsia="HeiT"/>
                <w:color w:val="000000"/>
              </w:rPr>
              <w:t>2.09</w:t>
            </w:r>
            <w:r w:rsidRPr="00687C0F">
              <w:rPr>
                <w:rFonts w:eastAsia="HeiT" w:hint="eastAsia"/>
                <w:color w:val="000000"/>
              </w:rPr>
              <w:t>)</w:t>
            </w:r>
          </w:p>
        </w:tc>
        <w:tc>
          <w:tcPr>
            <w:tcW w:w="1134" w:type="dxa"/>
          </w:tcPr>
          <w:p w14:paraId="158F80D0"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rPr>
                <w:rFonts w:eastAsia="HeiT"/>
                <w:color w:val="000000"/>
              </w:rPr>
              <w:t>0.1562</w:t>
            </w:r>
          </w:p>
        </w:tc>
      </w:tr>
      <w:tr w:rsidR="006741BB" w:rsidRPr="00E300BC" w14:paraId="413F954B" w14:textId="77777777" w:rsidTr="00441DDD">
        <w:trPr>
          <w:gridAfter w:val="1"/>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5EF5B544" w14:textId="77777777" w:rsidR="006741BB" w:rsidRPr="00E300BC" w:rsidRDefault="006741BB" w:rsidP="00441DDD">
            <w:pPr>
              <w:snapToGrid w:val="0"/>
              <w:rPr>
                <w:rFonts w:eastAsia="HeiT"/>
                <w:color w:val="000000"/>
              </w:rPr>
            </w:pPr>
            <w:r w:rsidRPr="00E300BC">
              <w:rPr>
                <w:rFonts w:eastAsia="HeiT"/>
                <w:color w:val="000000"/>
              </w:rPr>
              <w:t xml:space="preserve">Cancer </w:t>
            </w:r>
          </w:p>
        </w:tc>
        <w:tc>
          <w:tcPr>
            <w:tcW w:w="1701" w:type="dxa"/>
          </w:tcPr>
          <w:p w14:paraId="1337D37D" w14:textId="77777777" w:rsidR="006741BB" w:rsidRPr="00E300BC" w:rsidRDefault="006741BB" w:rsidP="00441DDD">
            <w:pPr>
              <w:adjustRightInd w:val="0"/>
              <w:snapToGrid w:val="0"/>
              <w:ind w:leftChars="-27" w:left="-59"/>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2.01 (1.26-3.21)</w:t>
            </w:r>
          </w:p>
        </w:tc>
        <w:tc>
          <w:tcPr>
            <w:tcW w:w="992" w:type="dxa"/>
          </w:tcPr>
          <w:p w14:paraId="5FB91775"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0.0034*</w:t>
            </w:r>
          </w:p>
        </w:tc>
        <w:tc>
          <w:tcPr>
            <w:tcW w:w="1559" w:type="dxa"/>
          </w:tcPr>
          <w:p w14:paraId="5AC5D46B" w14:textId="77777777" w:rsidR="006741BB" w:rsidRPr="00E300BC"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2.3</w:t>
            </w:r>
            <w:r w:rsidRPr="00687C0F">
              <w:rPr>
                <w:rFonts w:eastAsia="HeiT" w:hint="eastAsia"/>
                <w:color w:val="000000"/>
              </w:rPr>
              <w:t>5</w:t>
            </w:r>
            <w:r w:rsidRPr="00687C0F">
              <w:rPr>
                <w:rFonts w:eastAsia="HeiT"/>
                <w:color w:val="000000"/>
              </w:rPr>
              <w:t xml:space="preserve"> </w:t>
            </w:r>
            <w:r w:rsidRPr="00687C0F">
              <w:rPr>
                <w:rFonts w:eastAsia="HeiT" w:hint="eastAsia"/>
                <w:color w:val="000000"/>
              </w:rPr>
              <w:t>(</w:t>
            </w:r>
            <w:r w:rsidRPr="00687C0F">
              <w:rPr>
                <w:rFonts w:eastAsia="HeiT"/>
                <w:color w:val="000000"/>
              </w:rPr>
              <w:t>1.28</w:t>
            </w:r>
            <w:r w:rsidRPr="00687C0F">
              <w:rPr>
                <w:rFonts w:eastAsia="HeiT" w:hint="eastAsia"/>
                <w:color w:val="000000"/>
              </w:rPr>
              <w:t>-</w:t>
            </w:r>
            <w:r w:rsidRPr="00687C0F">
              <w:rPr>
                <w:rFonts w:eastAsia="HeiT"/>
                <w:color w:val="000000"/>
              </w:rPr>
              <w:t>4.</w:t>
            </w:r>
            <w:r w:rsidRPr="00687C0F">
              <w:rPr>
                <w:rFonts w:eastAsia="HeiT" w:hint="eastAsia"/>
                <w:color w:val="000000"/>
              </w:rPr>
              <w:t>30)</w:t>
            </w:r>
          </w:p>
        </w:tc>
        <w:tc>
          <w:tcPr>
            <w:tcW w:w="1134" w:type="dxa"/>
          </w:tcPr>
          <w:p w14:paraId="727302CE"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0.0057</w:t>
            </w:r>
            <w:r w:rsidRPr="00687C0F">
              <w:rPr>
                <w:rFonts w:eastAsia="HeiT" w:hint="eastAsia"/>
                <w:color w:val="000000"/>
              </w:rPr>
              <w:t>*</w:t>
            </w:r>
          </w:p>
        </w:tc>
      </w:tr>
      <w:tr w:rsidR="006741BB" w:rsidRPr="00E300BC" w14:paraId="6FEBD567" w14:textId="77777777" w:rsidTr="00441DDD">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3F4F2CD9" w14:textId="77777777" w:rsidR="006741BB" w:rsidRPr="00E300BC" w:rsidRDefault="006741BB" w:rsidP="00441DDD">
            <w:pPr>
              <w:snapToGrid w:val="0"/>
              <w:rPr>
                <w:rFonts w:eastAsia="HeiT"/>
                <w:color w:val="000000"/>
              </w:rPr>
            </w:pPr>
            <w:r w:rsidRPr="00E300BC">
              <w:rPr>
                <w:rFonts w:eastAsia="HeiT"/>
                <w:color w:val="000000"/>
              </w:rPr>
              <w:t>BMI</w:t>
            </w:r>
          </w:p>
        </w:tc>
        <w:tc>
          <w:tcPr>
            <w:tcW w:w="1701" w:type="dxa"/>
          </w:tcPr>
          <w:p w14:paraId="5B784910" w14:textId="77777777" w:rsidR="006741BB" w:rsidRPr="00E300BC" w:rsidRDefault="006741BB" w:rsidP="00441DDD">
            <w:pPr>
              <w:adjustRightInd w:val="0"/>
              <w:snapToGrid w:val="0"/>
              <w:ind w:leftChars="-27" w:left="-59"/>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0.97 (0.95-0.99)</w:t>
            </w:r>
          </w:p>
        </w:tc>
        <w:tc>
          <w:tcPr>
            <w:tcW w:w="992" w:type="dxa"/>
          </w:tcPr>
          <w:p w14:paraId="3097C88D"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0.0002*</w:t>
            </w:r>
          </w:p>
        </w:tc>
        <w:tc>
          <w:tcPr>
            <w:tcW w:w="1559" w:type="dxa"/>
          </w:tcPr>
          <w:p w14:paraId="49F5859D" w14:textId="77777777" w:rsidR="006741BB" w:rsidRPr="00E300BC"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rPr>
                <w:rFonts w:eastAsia="HeiT"/>
                <w:color w:val="000000"/>
              </w:rPr>
              <w:t>0.9</w:t>
            </w:r>
            <w:r w:rsidRPr="00687C0F">
              <w:rPr>
                <w:rFonts w:eastAsia="HeiT" w:hint="eastAsia"/>
                <w:color w:val="000000"/>
              </w:rPr>
              <w:t>5</w:t>
            </w:r>
            <w:r w:rsidRPr="00687C0F">
              <w:rPr>
                <w:rFonts w:eastAsia="HeiT"/>
                <w:color w:val="000000"/>
              </w:rPr>
              <w:t xml:space="preserve"> </w:t>
            </w:r>
            <w:r w:rsidRPr="00687C0F">
              <w:rPr>
                <w:rFonts w:eastAsia="HeiT" w:hint="eastAsia"/>
                <w:color w:val="000000"/>
              </w:rPr>
              <w:t>(</w:t>
            </w:r>
            <w:r w:rsidRPr="00687C0F">
              <w:rPr>
                <w:rFonts w:eastAsia="HeiT"/>
                <w:color w:val="000000"/>
              </w:rPr>
              <w:t>0.9</w:t>
            </w:r>
            <w:r w:rsidRPr="00687C0F">
              <w:rPr>
                <w:rFonts w:eastAsia="HeiT" w:hint="eastAsia"/>
                <w:color w:val="000000"/>
              </w:rPr>
              <w:t>3-</w:t>
            </w:r>
            <w:r w:rsidRPr="00687C0F">
              <w:rPr>
                <w:rFonts w:eastAsia="HeiT"/>
                <w:color w:val="000000"/>
              </w:rPr>
              <w:t>0.97</w:t>
            </w:r>
            <w:r w:rsidRPr="00687C0F">
              <w:rPr>
                <w:rFonts w:eastAsia="HeiT" w:hint="eastAsia"/>
                <w:color w:val="000000"/>
              </w:rPr>
              <w:t>)</w:t>
            </w:r>
          </w:p>
        </w:tc>
        <w:tc>
          <w:tcPr>
            <w:tcW w:w="1134" w:type="dxa"/>
          </w:tcPr>
          <w:p w14:paraId="6B13C14F"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t>&lt;</w:t>
            </w:r>
            <w:r w:rsidRPr="00687C0F">
              <w:rPr>
                <w:rFonts w:hint="eastAsia"/>
              </w:rPr>
              <w:t>0</w:t>
            </w:r>
            <w:r w:rsidRPr="00687C0F">
              <w:t>.0001</w:t>
            </w:r>
            <w:r w:rsidRPr="00687C0F">
              <w:rPr>
                <w:rFonts w:hint="eastAsia"/>
              </w:rPr>
              <w:t>*</w:t>
            </w:r>
          </w:p>
        </w:tc>
      </w:tr>
      <w:tr w:rsidR="006741BB" w:rsidRPr="00E300BC" w14:paraId="73B2C240" w14:textId="77777777" w:rsidTr="00441DDD">
        <w:trPr>
          <w:gridAfter w:val="1"/>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4566CB3A" w14:textId="77777777" w:rsidR="006741BB" w:rsidRPr="00E300BC" w:rsidRDefault="006741BB" w:rsidP="00441DDD">
            <w:pPr>
              <w:snapToGrid w:val="0"/>
              <w:rPr>
                <w:rFonts w:eastAsia="HeiT"/>
                <w:color w:val="000000"/>
              </w:rPr>
            </w:pPr>
            <w:r w:rsidRPr="00E300BC">
              <w:rPr>
                <w:rFonts w:eastAsia="HeiT"/>
                <w:color w:val="000000"/>
              </w:rPr>
              <w:t>FPG</w:t>
            </w:r>
          </w:p>
        </w:tc>
        <w:tc>
          <w:tcPr>
            <w:tcW w:w="1701" w:type="dxa"/>
          </w:tcPr>
          <w:p w14:paraId="138F3ED3" w14:textId="77777777" w:rsidR="006741BB" w:rsidRPr="00E300BC" w:rsidRDefault="006741BB" w:rsidP="00441DDD">
            <w:pPr>
              <w:adjustRightInd w:val="0"/>
              <w:snapToGrid w:val="0"/>
              <w:ind w:leftChars="-27" w:left="-59"/>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1.01 (1.00-1.01)</w:t>
            </w:r>
          </w:p>
        </w:tc>
        <w:tc>
          <w:tcPr>
            <w:tcW w:w="992" w:type="dxa"/>
          </w:tcPr>
          <w:p w14:paraId="7969D474"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0.0002*</w:t>
            </w:r>
          </w:p>
        </w:tc>
        <w:tc>
          <w:tcPr>
            <w:tcW w:w="1559" w:type="dxa"/>
          </w:tcPr>
          <w:p w14:paraId="6C0861FF"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1.0</w:t>
            </w:r>
            <w:r w:rsidRPr="00687C0F">
              <w:rPr>
                <w:rFonts w:eastAsia="HeiT" w:hint="eastAsia"/>
                <w:color w:val="000000"/>
              </w:rPr>
              <w:t>1</w:t>
            </w:r>
            <w:r w:rsidRPr="00687C0F">
              <w:rPr>
                <w:rFonts w:eastAsia="HeiT"/>
                <w:color w:val="000000"/>
              </w:rPr>
              <w:t xml:space="preserve"> </w:t>
            </w:r>
            <w:r w:rsidRPr="00687C0F">
              <w:rPr>
                <w:rFonts w:eastAsia="HeiT" w:hint="eastAsia"/>
                <w:color w:val="000000"/>
              </w:rPr>
              <w:t>(</w:t>
            </w:r>
            <w:r w:rsidRPr="00687C0F">
              <w:rPr>
                <w:rFonts w:eastAsia="HeiT"/>
                <w:color w:val="000000"/>
              </w:rPr>
              <w:t>1.00</w:t>
            </w:r>
            <w:r w:rsidRPr="00687C0F">
              <w:rPr>
                <w:rFonts w:eastAsia="HeiT" w:hint="eastAsia"/>
                <w:color w:val="000000"/>
              </w:rPr>
              <w:t>-</w:t>
            </w:r>
            <w:r w:rsidRPr="00687C0F">
              <w:rPr>
                <w:rFonts w:eastAsia="HeiT"/>
                <w:color w:val="000000"/>
              </w:rPr>
              <w:t>1.0</w:t>
            </w:r>
            <w:r w:rsidRPr="00687C0F">
              <w:rPr>
                <w:rFonts w:eastAsia="HeiT" w:hint="eastAsia"/>
                <w:color w:val="000000"/>
              </w:rPr>
              <w:t>1)</w:t>
            </w:r>
          </w:p>
        </w:tc>
        <w:tc>
          <w:tcPr>
            <w:tcW w:w="1134" w:type="dxa"/>
          </w:tcPr>
          <w:p w14:paraId="18A45738"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t>0.0009</w:t>
            </w:r>
            <w:r w:rsidRPr="00687C0F">
              <w:rPr>
                <w:rFonts w:hint="eastAsia"/>
              </w:rPr>
              <w:t>*</w:t>
            </w:r>
          </w:p>
        </w:tc>
      </w:tr>
      <w:tr w:rsidR="006741BB" w:rsidRPr="00E300BC" w14:paraId="735DBE92" w14:textId="77777777" w:rsidTr="00441DDD">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2BD31952" w14:textId="77777777" w:rsidR="006741BB" w:rsidRPr="00E300BC" w:rsidRDefault="006741BB" w:rsidP="00441DDD">
            <w:pPr>
              <w:snapToGrid w:val="0"/>
              <w:rPr>
                <w:rFonts w:eastAsia="HeiT"/>
                <w:color w:val="000000"/>
              </w:rPr>
            </w:pPr>
            <w:r w:rsidRPr="00E300BC">
              <w:rPr>
                <w:rFonts w:eastAsia="HeiT"/>
                <w:color w:val="000000"/>
              </w:rPr>
              <w:t>SBP</w:t>
            </w:r>
          </w:p>
        </w:tc>
        <w:tc>
          <w:tcPr>
            <w:tcW w:w="1701" w:type="dxa"/>
          </w:tcPr>
          <w:p w14:paraId="5C7F333B" w14:textId="77777777" w:rsidR="006741BB" w:rsidRPr="00E300BC" w:rsidRDefault="006741BB" w:rsidP="00441DDD">
            <w:pPr>
              <w:adjustRightInd w:val="0"/>
              <w:snapToGrid w:val="0"/>
              <w:ind w:leftChars="-27" w:left="-59"/>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0.98 (0.98-0.99)</w:t>
            </w:r>
          </w:p>
        </w:tc>
        <w:tc>
          <w:tcPr>
            <w:tcW w:w="992" w:type="dxa"/>
          </w:tcPr>
          <w:p w14:paraId="16DD5379"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&lt;0.0001*</w:t>
            </w:r>
          </w:p>
        </w:tc>
        <w:tc>
          <w:tcPr>
            <w:tcW w:w="1559" w:type="dxa"/>
          </w:tcPr>
          <w:p w14:paraId="43D81828"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rPr>
                <w:rFonts w:eastAsia="HeiT"/>
                <w:color w:val="000000"/>
              </w:rPr>
              <w:t xml:space="preserve">0.99 </w:t>
            </w:r>
            <w:r w:rsidRPr="00687C0F">
              <w:rPr>
                <w:rFonts w:eastAsia="HeiT" w:hint="eastAsia"/>
                <w:color w:val="000000"/>
              </w:rPr>
              <w:t>(</w:t>
            </w:r>
            <w:r w:rsidRPr="00687C0F">
              <w:rPr>
                <w:rFonts w:eastAsia="HeiT"/>
                <w:color w:val="000000"/>
              </w:rPr>
              <w:t>0.9</w:t>
            </w:r>
            <w:r w:rsidRPr="00687C0F">
              <w:rPr>
                <w:rFonts w:eastAsia="HeiT" w:hint="eastAsia"/>
                <w:color w:val="000000"/>
              </w:rPr>
              <w:t>9-</w:t>
            </w:r>
            <w:r w:rsidRPr="00687C0F">
              <w:rPr>
                <w:rFonts w:eastAsia="HeiT"/>
                <w:color w:val="000000"/>
              </w:rPr>
              <w:t>1.00</w:t>
            </w:r>
            <w:r w:rsidRPr="00687C0F">
              <w:rPr>
                <w:rFonts w:eastAsia="HeiT" w:hint="eastAsia"/>
                <w:color w:val="000000"/>
              </w:rPr>
              <w:t>)</w:t>
            </w:r>
          </w:p>
        </w:tc>
        <w:tc>
          <w:tcPr>
            <w:tcW w:w="1134" w:type="dxa"/>
          </w:tcPr>
          <w:p w14:paraId="54239025"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rPr>
                <w:rFonts w:eastAsia="HeiT"/>
                <w:color w:val="000000"/>
              </w:rPr>
              <w:t>0.0369</w:t>
            </w:r>
            <w:r w:rsidRPr="00687C0F">
              <w:rPr>
                <w:rFonts w:eastAsia="HeiT" w:hint="eastAsia"/>
                <w:color w:val="000000"/>
              </w:rPr>
              <w:t>*</w:t>
            </w:r>
          </w:p>
        </w:tc>
      </w:tr>
      <w:tr w:rsidR="006741BB" w:rsidRPr="00E300BC" w14:paraId="7ABFCE42" w14:textId="77777777" w:rsidTr="00441DDD">
        <w:trPr>
          <w:gridAfter w:val="1"/>
          <w:wAfter w:w="6" w:type="dxa"/>
          <w:trHeight w:val="182"/>
        </w:trPr>
        <w:tc>
          <w:tcPr>
            <w:cnfStyle w:val="001000000000" w:firstRow="0" w:lastRow="0" w:firstColumn="1" w:lastColumn="0" w:oddVBand="0" w:evenVBand="0" w:oddHBand="0" w:evenHBand="0" w:firstRowFirstColumn="0" w:firstRowLastColumn="0" w:lastRowFirstColumn="0" w:lastRowLastColumn="0"/>
            <w:tcW w:w="2547" w:type="dxa"/>
          </w:tcPr>
          <w:p w14:paraId="5A9663F5" w14:textId="77777777" w:rsidR="006741BB" w:rsidRPr="00E300BC" w:rsidRDefault="006741BB" w:rsidP="00441DDD">
            <w:pPr>
              <w:snapToGrid w:val="0"/>
              <w:rPr>
                <w:rFonts w:eastAsia="HeiT"/>
                <w:color w:val="000000"/>
              </w:rPr>
            </w:pPr>
            <w:r w:rsidRPr="00E300BC">
              <w:rPr>
                <w:rFonts w:eastAsia="HeiT" w:hint="eastAsia"/>
                <w:color w:val="000000"/>
              </w:rPr>
              <w:t>P</w:t>
            </w:r>
            <w:r w:rsidRPr="00E300BC">
              <w:rPr>
                <w:rFonts w:eastAsia="HeiT"/>
                <w:color w:val="000000"/>
              </w:rPr>
              <w:t>IP</w:t>
            </w:r>
          </w:p>
        </w:tc>
        <w:tc>
          <w:tcPr>
            <w:tcW w:w="1701" w:type="dxa"/>
          </w:tcPr>
          <w:p w14:paraId="5685A451" w14:textId="77777777" w:rsidR="006741BB" w:rsidRPr="00E300BC" w:rsidRDefault="006741BB" w:rsidP="00441DDD">
            <w:pPr>
              <w:adjustRightInd w:val="0"/>
              <w:snapToGrid w:val="0"/>
              <w:ind w:leftChars="-27" w:left="-59"/>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 xml:space="preserve">1.05 (1.03-1.06) </w:t>
            </w:r>
          </w:p>
        </w:tc>
        <w:tc>
          <w:tcPr>
            <w:tcW w:w="992" w:type="dxa"/>
          </w:tcPr>
          <w:p w14:paraId="5FFD89FF"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&lt;0.0001*</w:t>
            </w:r>
          </w:p>
        </w:tc>
        <w:tc>
          <w:tcPr>
            <w:tcW w:w="1559" w:type="dxa"/>
          </w:tcPr>
          <w:p w14:paraId="1CA3DBEC"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1.0</w:t>
            </w:r>
            <w:r w:rsidRPr="00687C0F">
              <w:rPr>
                <w:rFonts w:eastAsia="HeiT" w:hint="eastAsia"/>
                <w:color w:val="000000"/>
              </w:rPr>
              <w:t>3</w:t>
            </w:r>
            <w:r w:rsidRPr="00687C0F">
              <w:rPr>
                <w:rFonts w:eastAsia="HeiT"/>
                <w:color w:val="000000"/>
              </w:rPr>
              <w:t xml:space="preserve"> </w:t>
            </w:r>
            <w:r w:rsidRPr="00687C0F">
              <w:rPr>
                <w:rFonts w:eastAsia="HeiT" w:hint="eastAsia"/>
                <w:color w:val="000000"/>
              </w:rPr>
              <w:t>(</w:t>
            </w:r>
            <w:r w:rsidRPr="00687C0F">
              <w:rPr>
                <w:rFonts w:eastAsia="HeiT"/>
                <w:color w:val="000000"/>
              </w:rPr>
              <w:t>1.0</w:t>
            </w:r>
            <w:r w:rsidRPr="00687C0F">
              <w:rPr>
                <w:rFonts w:eastAsia="HeiT" w:hint="eastAsia"/>
                <w:color w:val="000000"/>
              </w:rPr>
              <w:t>1-</w:t>
            </w:r>
            <w:r w:rsidRPr="00687C0F">
              <w:rPr>
                <w:rFonts w:eastAsia="HeiT"/>
                <w:color w:val="000000"/>
              </w:rPr>
              <w:t>1.05</w:t>
            </w:r>
            <w:r w:rsidRPr="00687C0F">
              <w:rPr>
                <w:rFonts w:eastAsia="HeiT" w:hint="eastAsia"/>
                <w:color w:val="000000"/>
              </w:rPr>
              <w:t>)</w:t>
            </w:r>
          </w:p>
        </w:tc>
        <w:tc>
          <w:tcPr>
            <w:tcW w:w="1134" w:type="dxa"/>
          </w:tcPr>
          <w:p w14:paraId="5538AFDF"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0.0145</w:t>
            </w:r>
            <w:r w:rsidRPr="00687C0F">
              <w:rPr>
                <w:rFonts w:eastAsia="HeiT" w:hint="eastAsia"/>
                <w:color w:val="000000"/>
              </w:rPr>
              <w:t>*</w:t>
            </w:r>
          </w:p>
        </w:tc>
      </w:tr>
      <w:tr w:rsidR="006741BB" w:rsidRPr="00E300BC" w14:paraId="6A864FDF" w14:textId="77777777" w:rsidTr="00441DDD">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2B58A86C" w14:textId="77777777" w:rsidR="006741BB" w:rsidRPr="00E300BC" w:rsidRDefault="006741BB" w:rsidP="00441DDD">
            <w:pPr>
              <w:snapToGrid w:val="0"/>
              <w:rPr>
                <w:rFonts w:eastAsia="HeiT"/>
                <w:color w:val="000000"/>
              </w:rPr>
            </w:pPr>
            <w:r w:rsidRPr="00E300BC">
              <w:rPr>
                <w:rFonts w:eastAsia="HeiT" w:hint="eastAsia"/>
                <w:color w:val="000000"/>
              </w:rPr>
              <w:t>M</w:t>
            </w:r>
            <w:r w:rsidRPr="00E300BC">
              <w:rPr>
                <w:rFonts w:eastAsia="HeiT"/>
                <w:color w:val="000000"/>
              </w:rPr>
              <w:t>APS</w:t>
            </w:r>
          </w:p>
        </w:tc>
        <w:tc>
          <w:tcPr>
            <w:tcW w:w="1701" w:type="dxa"/>
          </w:tcPr>
          <w:p w14:paraId="03420730" w14:textId="77777777" w:rsidR="006741BB" w:rsidRPr="00E300BC" w:rsidRDefault="006741BB" w:rsidP="00441DDD">
            <w:pPr>
              <w:adjustRightInd w:val="0"/>
              <w:snapToGrid w:val="0"/>
              <w:ind w:leftChars="-27" w:left="-59"/>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1.14 (1.</w:t>
            </w:r>
            <w:r w:rsidRPr="00E300BC">
              <w:rPr>
                <w:rFonts w:eastAsia="HeiT" w:hint="eastAsia"/>
                <w:color w:val="000000"/>
              </w:rPr>
              <w:t>1</w:t>
            </w:r>
            <w:r w:rsidRPr="00E300BC">
              <w:rPr>
                <w:rFonts w:eastAsia="HeiT"/>
                <w:color w:val="000000"/>
              </w:rPr>
              <w:t>0-1.18)</w:t>
            </w:r>
          </w:p>
        </w:tc>
        <w:tc>
          <w:tcPr>
            <w:tcW w:w="992" w:type="dxa"/>
          </w:tcPr>
          <w:p w14:paraId="171A68A6"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&lt;</w:t>
            </w:r>
            <w:r w:rsidRPr="00E300BC">
              <w:rPr>
                <w:rFonts w:eastAsia="HeiT" w:hint="eastAsia"/>
                <w:color w:val="000000"/>
              </w:rPr>
              <w:t>0</w:t>
            </w:r>
            <w:r w:rsidRPr="00E300BC">
              <w:rPr>
                <w:rFonts w:eastAsia="HeiT"/>
                <w:color w:val="000000"/>
              </w:rPr>
              <w:t>.0001</w:t>
            </w:r>
            <w:r w:rsidRPr="00E300BC">
              <w:rPr>
                <w:rFonts w:eastAsia="HeiT" w:hint="eastAsia"/>
                <w:color w:val="000000"/>
              </w:rPr>
              <w:t>*</w:t>
            </w:r>
          </w:p>
        </w:tc>
        <w:tc>
          <w:tcPr>
            <w:tcW w:w="1559" w:type="dxa"/>
          </w:tcPr>
          <w:p w14:paraId="6B2D6239"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rPr>
                <w:rFonts w:eastAsia="HeiT"/>
                <w:color w:val="000000"/>
              </w:rPr>
              <w:t xml:space="preserve">1.10 </w:t>
            </w:r>
            <w:r w:rsidRPr="00687C0F">
              <w:rPr>
                <w:rFonts w:eastAsia="HeiT" w:hint="eastAsia"/>
                <w:color w:val="000000"/>
              </w:rPr>
              <w:t>(</w:t>
            </w:r>
            <w:r w:rsidRPr="00687C0F">
              <w:rPr>
                <w:rFonts w:eastAsia="HeiT"/>
                <w:color w:val="000000"/>
              </w:rPr>
              <w:t>1.0</w:t>
            </w:r>
            <w:r w:rsidRPr="00687C0F">
              <w:rPr>
                <w:rFonts w:eastAsia="HeiT" w:hint="eastAsia"/>
                <w:color w:val="000000"/>
              </w:rPr>
              <w:t>5-</w:t>
            </w:r>
            <w:r w:rsidRPr="00687C0F">
              <w:rPr>
                <w:rFonts w:eastAsia="HeiT"/>
                <w:color w:val="000000"/>
              </w:rPr>
              <w:t>1.1</w:t>
            </w:r>
            <w:r w:rsidRPr="00687C0F">
              <w:rPr>
                <w:rFonts w:eastAsia="HeiT" w:hint="eastAsia"/>
                <w:color w:val="000000"/>
              </w:rPr>
              <w:t>6)</w:t>
            </w:r>
          </w:p>
        </w:tc>
        <w:tc>
          <w:tcPr>
            <w:tcW w:w="1134" w:type="dxa"/>
          </w:tcPr>
          <w:p w14:paraId="471E2535"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rPr>
                <w:rFonts w:eastAsia="HeiT"/>
                <w:color w:val="000000"/>
              </w:rPr>
              <w:t>0.0002</w:t>
            </w:r>
            <w:r w:rsidRPr="00687C0F">
              <w:rPr>
                <w:rFonts w:eastAsia="HeiT" w:hint="eastAsia"/>
                <w:color w:val="000000"/>
              </w:rPr>
              <w:t>*</w:t>
            </w:r>
          </w:p>
        </w:tc>
      </w:tr>
      <w:tr w:rsidR="006741BB" w:rsidRPr="00E300BC" w14:paraId="69A08F5D" w14:textId="77777777" w:rsidTr="00441DDD">
        <w:trPr>
          <w:gridAfter w:val="1"/>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3DB31440" w14:textId="77777777" w:rsidR="006741BB" w:rsidRPr="00E300BC" w:rsidRDefault="006741BB" w:rsidP="00441DDD">
            <w:pPr>
              <w:snapToGrid w:val="0"/>
              <w:rPr>
                <w:rFonts w:eastAsia="HeiT"/>
                <w:color w:val="000000"/>
              </w:rPr>
            </w:pPr>
            <w:r w:rsidRPr="00E300BC">
              <w:rPr>
                <w:rFonts w:eastAsia="HeiT"/>
                <w:color w:val="000000"/>
              </w:rPr>
              <w:t>WBC</w:t>
            </w:r>
          </w:p>
        </w:tc>
        <w:tc>
          <w:tcPr>
            <w:tcW w:w="1701" w:type="dxa"/>
          </w:tcPr>
          <w:p w14:paraId="1A1CA6DB" w14:textId="77777777" w:rsidR="006741BB" w:rsidRPr="00E300BC" w:rsidRDefault="006741BB" w:rsidP="00441DDD">
            <w:pPr>
              <w:adjustRightInd w:val="0"/>
              <w:snapToGrid w:val="0"/>
              <w:ind w:leftChars="-27" w:left="-59"/>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 xml:space="preserve">1.03 (1.01-1.05) </w:t>
            </w:r>
          </w:p>
        </w:tc>
        <w:tc>
          <w:tcPr>
            <w:tcW w:w="992" w:type="dxa"/>
          </w:tcPr>
          <w:p w14:paraId="5839DD99"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0.0005*</w:t>
            </w:r>
          </w:p>
        </w:tc>
        <w:tc>
          <w:tcPr>
            <w:tcW w:w="1559" w:type="dxa"/>
          </w:tcPr>
          <w:p w14:paraId="3EF71FB5"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1.0</w:t>
            </w:r>
            <w:r w:rsidRPr="00687C0F">
              <w:rPr>
                <w:rFonts w:eastAsia="HeiT" w:hint="eastAsia"/>
                <w:color w:val="000000"/>
              </w:rPr>
              <w:t>2 (</w:t>
            </w:r>
            <w:r w:rsidRPr="00687C0F">
              <w:rPr>
                <w:rFonts w:eastAsia="HeiT"/>
                <w:color w:val="000000"/>
              </w:rPr>
              <w:t>0.99</w:t>
            </w:r>
            <w:r w:rsidRPr="00687C0F">
              <w:rPr>
                <w:rFonts w:eastAsia="HeiT" w:hint="eastAsia"/>
                <w:color w:val="000000"/>
              </w:rPr>
              <w:t>-</w:t>
            </w:r>
            <w:r w:rsidRPr="00687C0F">
              <w:rPr>
                <w:rFonts w:eastAsia="HeiT"/>
                <w:color w:val="000000"/>
              </w:rPr>
              <w:t>1.0</w:t>
            </w:r>
            <w:r w:rsidRPr="00687C0F">
              <w:rPr>
                <w:rFonts w:eastAsia="HeiT" w:hint="eastAsia"/>
                <w:color w:val="000000"/>
              </w:rPr>
              <w:t>4)</w:t>
            </w:r>
          </w:p>
        </w:tc>
        <w:tc>
          <w:tcPr>
            <w:tcW w:w="1134" w:type="dxa"/>
          </w:tcPr>
          <w:p w14:paraId="29883687"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0.2249</w:t>
            </w:r>
          </w:p>
        </w:tc>
      </w:tr>
      <w:tr w:rsidR="006741BB" w:rsidRPr="00E300BC" w14:paraId="30DA571B" w14:textId="77777777" w:rsidTr="00441DDD">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4FA8D713" w14:textId="77777777" w:rsidR="006741BB" w:rsidRPr="00E300BC" w:rsidRDefault="006741BB" w:rsidP="00441DDD">
            <w:pPr>
              <w:snapToGrid w:val="0"/>
              <w:rPr>
                <w:rFonts w:eastAsia="HeiT"/>
                <w:color w:val="000000"/>
              </w:rPr>
            </w:pPr>
            <w:r w:rsidRPr="00687C0F">
              <w:rPr>
                <w:rFonts w:eastAsia="HeiT"/>
                <w:color w:val="000000"/>
              </w:rPr>
              <w:t>Neutrophil</w:t>
            </w:r>
          </w:p>
        </w:tc>
        <w:tc>
          <w:tcPr>
            <w:tcW w:w="1701" w:type="dxa"/>
          </w:tcPr>
          <w:p w14:paraId="1B4FCA26" w14:textId="77777777" w:rsidR="006741BB" w:rsidRPr="00E300BC" w:rsidRDefault="006741BB" w:rsidP="00441DDD">
            <w:pPr>
              <w:adjustRightInd w:val="0"/>
              <w:snapToGrid w:val="0"/>
              <w:ind w:leftChars="-27" w:left="-59"/>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rPr>
                <w:rFonts w:eastAsia="HeiT"/>
                <w:color w:val="000000"/>
              </w:rPr>
              <w:t xml:space="preserve">1.01 (1.00-1.02) </w:t>
            </w:r>
          </w:p>
        </w:tc>
        <w:tc>
          <w:tcPr>
            <w:tcW w:w="992" w:type="dxa"/>
          </w:tcPr>
          <w:p w14:paraId="5F0AC9E7"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rPr>
                <w:rFonts w:eastAsia="HeiT"/>
                <w:color w:val="000000"/>
              </w:rPr>
              <w:t xml:space="preserve">0.3334 </w:t>
            </w:r>
          </w:p>
        </w:tc>
        <w:tc>
          <w:tcPr>
            <w:tcW w:w="1559" w:type="dxa"/>
          </w:tcPr>
          <w:p w14:paraId="3BF0824D"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p>
        </w:tc>
        <w:tc>
          <w:tcPr>
            <w:tcW w:w="1134" w:type="dxa"/>
          </w:tcPr>
          <w:p w14:paraId="14C3A695"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p>
        </w:tc>
      </w:tr>
      <w:tr w:rsidR="006741BB" w:rsidRPr="00E300BC" w14:paraId="71DC3757" w14:textId="77777777" w:rsidTr="00441DDD">
        <w:trPr>
          <w:gridAfter w:val="1"/>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434C6A65" w14:textId="77777777" w:rsidR="006741BB" w:rsidRPr="00E300BC" w:rsidRDefault="006741BB" w:rsidP="00441DDD">
            <w:pPr>
              <w:snapToGrid w:val="0"/>
              <w:rPr>
                <w:rFonts w:eastAsia="HeiT"/>
                <w:color w:val="000000"/>
              </w:rPr>
            </w:pPr>
            <w:r w:rsidRPr="00E300BC">
              <w:rPr>
                <w:rFonts w:eastAsia="HeiT" w:hint="eastAsia"/>
                <w:color w:val="000000"/>
              </w:rPr>
              <w:t>L</w:t>
            </w:r>
            <w:r w:rsidRPr="00E300BC">
              <w:rPr>
                <w:rFonts w:eastAsia="HeiT"/>
                <w:color w:val="000000"/>
              </w:rPr>
              <w:t>ACTATE</w:t>
            </w:r>
          </w:p>
        </w:tc>
        <w:tc>
          <w:tcPr>
            <w:tcW w:w="1701" w:type="dxa"/>
          </w:tcPr>
          <w:p w14:paraId="659A7862" w14:textId="77777777" w:rsidR="006741BB" w:rsidRPr="00E300BC" w:rsidRDefault="006741BB" w:rsidP="00441DDD">
            <w:pPr>
              <w:snapToGrid w:val="0"/>
              <w:ind w:leftChars="-27" w:left="-59"/>
              <w:jc w:val="both"/>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 xml:space="preserve">1.36 (1.25-1.48) </w:t>
            </w:r>
          </w:p>
        </w:tc>
        <w:tc>
          <w:tcPr>
            <w:tcW w:w="992" w:type="dxa"/>
          </w:tcPr>
          <w:p w14:paraId="720943AE" w14:textId="77777777" w:rsidR="006741BB" w:rsidRPr="00E300BC" w:rsidRDefault="006741BB" w:rsidP="00441DDD">
            <w:pPr>
              <w:snapToGrid w:val="0"/>
              <w:ind w:leftChars="-27" w:left="-59"/>
              <w:jc w:val="center"/>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&lt;0.0001*</w:t>
            </w:r>
          </w:p>
        </w:tc>
        <w:tc>
          <w:tcPr>
            <w:tcW w:w="1559" w:type="dxa"/>
          </w:tcPr>
          <w:p w14:paraId="6876629E" w14:textId="77777777" w:rsidR="006741BB" w:rsidRPr="00E300BC"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 xml:space="preserve">1.20 </w:t>
            </w:r>
            <w:r w:rsidRPr="00687C0F">
              <w:rPr>
                <w:rFonts w:eastAsia="HeiT" w:hint="eastAsia"/>
                <w:color w:val="000000"/>
              </w:rPr>
              <w:t>(</w:t>
            </w:r>
            <w:r w:rsidRPr="00687C0F">
              <w:rPr>
                <w:rFonts w:eastAsia="HeiT"/>
                <w:color w:val="000000"/>
              </w:rPr>
              <w:t>1.0</w:t>
            </w:r>
            <w:r w:rsidRPr="00687C0F">
              <w:rPr>
                <w:rFonts w:eastAsia="HeiT" w:hint="eastAsia"/>
                <w:color w:val="000000"/>
              </w:rPr>
              <w:t>8-</w:t>
            </w:r>
            <w:r w:rsidRPr="00687C0F">
              <w:rPr>
                <w:rFonts w:eastAsia="HeiT"/>
                <w:color w:val="000000"/>
              </w:rPr>
              <w:t>1.3</w:t>
            </w:r>
            <w:r w:rsidRPr="00687C0F">
              <w:rPr>
                <w:rFonts w:eastAsia="HeiT" w:hint="eastAsia"/>
                <w:color w:val="000000"/>
              </w:rPr>
              <w:t>5)</w:t>
            </w:r>
          </w:p>
        </w:tc>
        <w:tc>
          <w:tcPr>
            <w:tcW w:w="1134" w:type="dxa"/>
          </w:tcPr>
          <w:p w14:paraId="20B243B5"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0.0012</w:t>
            </w:r>
            <w:r w:rsidRPr="00687C0F">
              <w:rPr>
                <w:rFonts w:eastAsia="HeiT" w:hint="eastAsia"/>
                <w:color w:val="000000"/>
              </w:rPr>
              <w:t>*</w:t>
            </w:r>
          </w:p>
        </w:tc>
      </w:tr>
      <w:tr w:rsidR="006741BB" w:rsidRPr="00E300BC" w14:paraId="4B1A4A68" w14:textId="77777777" w:rsidTr="00441DDD">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2843F47A" w14:textId="77777777" w:rsidR="006741BB" w:rsidRPr="00E300BC" w:rsidRDefault="006741BB" w:rsidP="00441DDD">
            <w:pPr>
              <w:snapToGrid w:val="0"/>
              <w:rPr>
                <w:rFonts w:eastAsia="HeiT"/>
                <w:color w:val="000000"/>
              </w:rPr>
            </w:pPr>
            <w:r w:rsidRPr="00E300BC">
              <w:rPr>
                <w:rFonts w:eastAsia="HeiT" w:hint="eastAsia"/>
              </w:rPr>
              <w:t>C</w:t>
            </w:r>
            <w:r w:rsidRPr="00E300BC">
              <w:rPr>
                <w:rFonts w:eastAsia="HeiT"/>
              </w:rPr>
              <w:t>REAT</w:t>
            </w:r>
          </w:p>
        </w:tc>
        <w:tc>
          <w:tcPr>
            <w:tcW w:w="1701" w:type="dxa"/>
          </w:tcPr>
          <w:p w14:paraId="5206A723" w14:textId="77777777" w:rsidR="006741BB" w:rsidRPr="00E300BC" w:rsidRDefault="006741BB" w:rsidP="00441DDD">
            <w:pPr>
              <w:adjustRightInd w:val="0"/>
              <w:snapToGrid w:val="0"/>
              <w:ind w:leftChars="-27" w:left="-59"/>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1.28 (1.16-1.42)</w:t>
            </w:r>
          </w:p>
        </w:tc>
        <w:tc>
          <w:tcPr>
            <w:tcW w:w="992" w:type="dxa"/>
          </w:tcPr>
          <w:p w14:paraId="6446DA1B" w14:textId="77777777" w:rsidR="006741BB" w:rsidRPr="00E300BC" w:rsidRDefault="006741BB" w:rsidP="00441DDD">
            <w:pPr>
              <w:snapToGrid w:val="0"/>
              <w:ind w:leftChars="-27" w:left="-59"/>
              <w:jc w:val="center"/>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 xml:space="preserve">&lt;0.0001* </w:t>
            </w:r>
          </w:p>
        </w:tc>
        <w:tc>
          <w:tcPr>
            <w:tcW w:w="1559" w:type="dxa"/>
          </w:tcPr>
          <w:p w14:paraId="0D2A2956" w14:textId="77777777" w:rsidR="006741BB" w:rsidRPr="00E300BC" w:rsidRDefault="006741BB" w:rsidP="00441DDD">
            <w:pPr>
              <w:adjustRightInd w:val="0"/>
              <w:snapToGrid w:val="0"/>
              <w:jc w:val="both"/>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rPr>
                <w:rFonts w:eastAsia="HeiT"/>
                <w:color w:val="000000"/>
              </w:rPr>
              <w:t xml:space="preserve">1.11 </w:t>
            </w:r>
            <w:r w:rsidRPr="00687C0F">
              <w:rPr>
                <w:rFonts w:eastAsia="HeiT" w:hint="eastAsia"/>
                <w:color w:val="000000"/>
              </w:rPr>
              <w:t>(</w:t>
            </w:r>
            <w:r w:rsidRPr="00687C0F">
              <w:rPr>
                <w:rFonts w:eastAsia="HeiT"/>
                <w:color w:val="000000"/>
              </w:rPr>
              <w:t>0.95</w:t>
            </w:r>
            <w:r w:rsidRPr="00687C0F">
              <w:rPr>
                <w:rFonts w:eastAsia="HeiT" w:hint="eastAsia"/>
                <w:color w:val="000000"/>
              </w:rPr>
              <w:t>-</w:t>
            </w:r>
            <w:r w:rsidRPr="00687C0F">
              <w:rPr>
                <w:rFonts w:eastAsia="HeiT"/>
                <w:color w:val="000000"/>
              </w:rPr>
              <w:t>1.30</w:t>
            </w:r>
            <w:r w:rsidRPr="00687C0F">
              <w:rPr>
                <w:rFonts w:eastAsia="HeiT" w:hint="eastAsia"/>
                <w:color w:val="000000"/>
              </w:rPr>
              <w:t>)</w:t>
            </w:r>
          </w:p>
        </w:tc>
        <w:tc>
          <w:tcPr>
            <w:tcW w:w="1134" w:type="dxa"/>
          </w:tcPr>
          <w:p w14:paraId="25806E75" w14:textId="77777777" w:rsidR="006741BB" w:rsidRPr="00E300BC" w:rsidRDefault="006741BB" w:rsidP="00441DDD">
            <w:pPr>
              <w:adjustRightInd w:val="0"/>
              <w:snapToGrid w:val="0"/>
              <w:jc w:val="both"/>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rPr>
                <w:rFonts w:eastAsia="HeiT"/>
                <w:color w:val="000000"/>
              </w:rPr>
              <w:t>0.1861</w:t>
            </w:r>
          </w:p>
        </w:tc>
      </w:tr>
      <w:tr w:rsidR="006741BB" w:rsidRPr="00E300BC" w14:paraId="01D46BFC" w14:textId="77777777" w:rsidTr="00441DDD">
        <w:trPr>
          <w:gridAfter w:val="1"/>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4AA551B2" w14:textId="77777777" w:rsidR="006741BB" w:rsidRPr="00687C0F" w:rsidRDefault="006741BB" w:rsidP="00441DDD">
            <w:pPr>
              <w:snapToGrid w:val="0"/>
              <w:rPr>
                <w:rFonts w:eastAsia="HeiT"/>
                <w:color w:val="000000"/>
              </w:rPr>
            </w:pPr>
            <w:r w:rsidRPr="00687C0F">
              <w:rPr>
                <w:rFonts w:eastAsia="HeiT" w:hint="eastAsia"/>
                <w:color w:val="000000"/>
              </w:rPr>
              <w:t>S</w:t>
            </w:r>
            <w:r w:rsidRPr="00687C0F">
              <w:rPr>
                <w:rFonts w:eastAsia="HeiT"/>
                <w:color w:val="000000"/>
              </w:rPr>
              <w:t>OFA Score</w:t>
            </w:r>
          </w:p>
        </w:tc>
        <w:tc>
          <w:tcPr>
            <w:tcW w:w="1701" w:type="dxa"/>
          </w:tcPr>
          <w:p w14:paraId="433BF24E" w14:textId="77777777" w:rsidR="006741BB" w:rsidRPr="00687C0F" w:rsidRDefault="006741BB" w:rsidP="00441DDD">
            <w:pPr>
              <w:adjustRightInd w:val="0"/>
              <w:snapToGrid w:val="0"/>
              <w:ind w:leftChars="-27" w:left="-59"/>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1.14 (1.10-1.19)</w:t>
            </w:r>
          </w:p>
        </w:tc>
        <w:tc>
          <w:tcPr>
            <w:tcW w:w="992" w:type="dxa"/>
          </w:tcPr>
          <w:p w14:paraId="6DCB6F9A" w14:textId="77777777" w:rsidR="006741BB" w:rsidRPr="00687C0F"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hint="eastAsia"/>
                <w:color w:val="000000"/>
              </w:rPr>
              <w:t>&lt;</w:t>
            </w:r>
            <w:r w:rsidRPr="00687C0F">
              <w:rPr>
                <w:rFonts w:eastAsia="HeiT"/>
                <w:color w:val="000000"/>
              </w:rPr>
              <w:t>0.0001*</w:t>
            </w:r>
          </w:p>
        </w:tc>
        <w:tc>
          <w:tcPr>
            <w:tcW w:w="1559" w:type="dxa"/>
          </w:tcPr>
          <w:p w14:paraId="30855BE9" w14:textId="77777777" w:rsidR="006741BB" w:rsidRPr="00687C0F" w:rsidRDefault="006741BB" w:rsidP="00441DDD">
            <w:pPr>
              <w:adjustRightInd w:val="0"/>
              <w:snapToGrid w:val="0"/>
              <w:jc w:val="both"/>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 xml:space="preserve">1.00 </w:t>
            </w:r>
            <w:r w:rsidRPr="00687C0F">
              <w:rPr>
                <w:rFonts w:eastAsia="HeiT" w:hint="eastAsia"/>
                <w:color w:val="000000"/>
              </w:rPr>
              <w:t>(</w:t>
            </w:r>
            <w:r w:rsidRPr="00687C0F">
              <w:rPr>
                <w:rFonts w:eastAsia="HeiT"/>
                <w:color w:val="000000"/>
              </w:rPr>
              <w:t>0.95</w:t>
            </w:r>
            <w:r w:rsidRPr="00687C0F">
              <w:rPr>
                <w:rFonts w:eastAsia="HeiT" w:hint="eastAsia"/>
                <w:color w:val="000000"/>
              </w:rPr>
              <w:t>-</w:t>
            </w:r>
            <w:r w:rsidRPr="00687C0F">
              <w:rPr>
                <w:rFonts w:eastAsia="HeiT"/>
                <w:color w:val="000000"/>
              </w:rPr>
              <w:t>1.06</w:t>
            </w:r>
            <w:r w:rsidRPr="00687C0F">
              <w:rPr>
                <w:rFonts w:eastAsia="HeiT" w:hint="eastAsia"/>
                <w:color w:val="000000"/>
              </w:rPr>
              <w:t>)</w:t>
            </w:r>
          </w:p>
        </w:tc>
        <w:tc>
          <w:tcPr>
            <w:tcW w:w="1134" w:type="dxa"/>
          </w:tcPr>
          <w:p w14:paraId="0723C1F4" w14:textId="77777777" w:rsidR="006741BB" w:rsidRPr="00687C0F"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0.9498</w:t>
            </w:r>
          </w:p>
        </w:tc>
      </w:tr>
      <w:tr w:rsidR="006741BB" w:rsidRPr="00E300BC" w14:paraId="7053E8D1" w14:textId="77777777" w:rsidTr="00441DDD">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4D3F5AD1" w14:textId="77777777" w:rsidR="006741BB" w:rsidRPr="00E300BC" w:rsidRDefault="006741BB" w:rsidP="00441DDD">
            <w:pPr>
              <w:snapToGrid w:val="0"/>
              <w:rPr>
                <w:rFonts w:eastAsia="HeiT"/>
                <w:color w:val="000000"/>
              </w:rPr>
            </w:pPr>
            <w:r w:rsidRPr="00E300BC">
              <w:rPr>
                <w:rFonts w:eastAsia="HeiT"/>
                <w:color w:val="000000"/>
              </w:rPr>
              <w:t>Norepinephrine</w:t>
            </w:r>
          </w:p>
        </w:tc>
        <w:tc>
          <w:tcPr>
            <w:tcW w:w="1701" w:type="dxa"/>
          </w:tcPr>
          <w:p w14:paraId="128BED95" w14:textId="77777777" w:rsidR="006741BB" w:rsidRPr="00E300BC" w:rsidRDefault="006741BB" w:rsidP="00441DDD">
            <w:pPr>
              <w:adjustRightInd w:val="0"/>
              <w:snapToGrid w:val="0"/>
              <w:ind w:leftChars="-27" w:left="-59"/>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4.03 (3.09-5.25)</w:t>
            </w:r>
          </w:p>
        </w:tc>
        <w:tc>
          <w:tcPr>
            <w:tcW w:w="992" w:type="dxa"/>
          </w:tcPr>
          <w:p w14:paraId="1D261598"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 xml:space="preserve">&lt;0.0001* </w:t>
            </w:r>
          </w:p>
        </w:tc>
        <w:tc>
          <w:tcPr>
            <w:tcW w:w="1559" w:type="dxa"/>
          </w:tcPr>
          <w:p w14:paraId="59171EFD" w14:textId="77777777" w:rsidR="006741BB" w:rsidRPr="00E300BC" w:rsidRDefault="006741BB" w:rsidP="00441DDD">
            <w:pPr>
              <w:adjustRightInd w:val="0"/>
              <w:snapToGrid w:val="0"/>
              <w:jc w:val="both"/>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rPr>
                <w:rFonts w:eastAsia="HeiT"/>
                <w:color w:val="000000"/>
              </w:rPr>
              <w:t xml:space="preserve">2.12 </w:t>
            </w:r>
            <w:r w:rsidRPr="00687C0F">
              <w:rPr>
                <w:rFonts w:eastAsia="HeiT" w:hint="eastAsia"/>
                <w:color w:val="000000"/>
              </w:rPr>
              <w:t>(</w:t>
            </w:r>
            <w:r w:rsidRPr="00687C0F">
              <w:rPr>
                <w:rFonts w:eastAsia="HeiT"/>
                <w:color w:val="000000"/>
              </w:rPr>
              <w:t>1.46</w:t>
            </w:r>
            <w:r w:rsidRPr="00687C0F">
              <w:rPr>
                <w:rFonts w:eastAsia="HeiT" w:hint="eastAsia"/>
                <w:color w:val="000000"/>
              </w:rPr>
              <w:t>-</w:t>
            </w:r>
            <w:r w:rsidRPr="00687C0F">
              <w:rPr>
                <w:rFonts w:eastAsia="HeiT"/>
                <w:color w:val="000000"/>
              </w:rPr>
              <w:t>3.0</w:t>
            </w:r>
            <w:r w:rsidRPr="00687C0F">
              <w:rPr>
                <w:rFonts w:eastAsia="HeiT" w:hint="eastAsia"/>
                <w:color w:val="000000"/>
              </w:rPr>
              <w:t>9)</w:t>
            </w:r>
          </w:p>
        </w:tc>
        <w:tc>
          <w:tcPr>
            <w:tcW w:w="1134" w:type="dxa"/>
          </w:tcPr>
          <w:p w14:paraId="670CC7A5"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687C0F">
              <w:rPr>
                <w:rFonts w:eastAsia="HeiT"/>
                <w:color w:val="000000"/>
              </w:rPr>
              <w:t>&lt;0.0001</w:t>
            </w:r>
            <w:r w:rsidRPr="00687C0F">
              <w:rPr>
                <w:rFonts w:eastAsia="HeiT" w:hint="eastAsia"/>
                <w:color w:val="000000"/>
              </w:rPr>
              <w:t>*</w:t>
            </w:r>
          </w:p>
        </w:tc>
      </w:tr>
      <w:tr w:rsidR="006741BB" w:rsidRPr="00E300BC" w14:paraId="53CADE79" w14:textId="77777777" w:rsidTr="00441DDD">
        <w:trPr>
          <w:gridAfter w:val="1"/>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5E179EFF" w14:textId="77777777" w:rsidR="006741BB" w:rsidRPr="00E300BC" w:rsidRDefault="006741BB" w:rsidP="00441DDD">
            <w:pPr>
              <w:snapToGrid w:val="0"/>
              <w:rPr>
                <w:rFonts w:eastAsia="HeiT"/>
                <w:color w:val="000000"/>
              </w:rPr>
            </w:pPr>
            <w:r w:rsidRPr="00E300BC">
              <w:rPr>
                <w:rFonts w:eastAsia="HeiT"/>
                <w:color w:val="000000"/>
              </w:rPr>
              <w:t>Vasopressin</w:t>
            </w:r>
          </w:p>
        </w:tc>
        <w:tc>
          <w:tcPr>
            <w:tcW w:w="1701" w:type="dxa"/>
          </w:tcPr>
          <w:p w14:paraId="4B3B8D41" w14:textId="77777777" w:rsidR="006741BB" w:rsidRPr="00E300BC" w:rsidRDefault="006741BB" w:rsidP="00441DDD">
            <w:pPr>
              <w:adjustRightInd w:val="0"/>
              <w:snapToGrid w:val="0"/>
              <w:ind w:leftChars="-27" w:left="-59"/>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 xml:space="preserve">6.96 (4.86-9.97) </w:t>
            </w:r>
          </w:p>
        </w:tc>
        <w:tc>
          <w:tcPr>
            <w:tcW w:w="992" w:type="dxa"/>
          </w:tcPr>
          <w:p w14:paraId="46A6D0AD" w14:textId="77777777" w:rsidR="006741BB" w:rsidRPr="00E300BC" w:rsidRDefault="006741BB" w:rsidP="00441DDD">
            <w:pPr>
              <w:snapToGrid w:val="0"/>
              <w:ind w:leftChars="-27" w:left="-59"/>
              <w:jc w:val="center"/>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 xml:space="preserve">&lt;0.0001* </w:t>
            </w:r>
          </w:p>
        </w:tc>
        <w:tc>
          <w:tcPr>
            <w:tcW w:w="1559" w:type="dxa"/>
          </w:tcPr>
          <w:p w14:paraId="08A0636E" w14:textId="77777777" w:rsidR="006741BB" w:rsidRPr="00E300BC" w:rsidRDefault="006741BB" w:rsidP="00441DD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2.2</w:t>
            </w:r>
            <w:r w:rsidRPr="00687C0F">
              <w:rPr>
                <w:rFonts w:eastAsia="HeiT" w:hint="eastAsia"/>
                <w:color w:val="000000"/>
              </w:rPr>
              <w:t>5</w:t>
            </w:r>
            <w:r w:rsidRPr="00687C0F">
              <w:rPr>
                <w:rFonts w:eastAsia="HeiT"/>
                <w:color w:val="000000"/>
              </w:rPr>
              <w:t xml:space="preserve"> </w:t>
            </w:r>
            <w:r w:rsidRPr="00687C0F">
              <w:rPr>
                <w:rFonts w:eastAsia="HeiT" w:hint="eastAsia"/>
                <w:color w:val="000000"/>
              </w:rPr>
              <w:t>(</w:t>
            </w:r>
            <w:r w:rsidRPr="00687C0F">
              <w:rPr>
                <w:rFonts w:eastAsia="HeiT"/>
                <w:color w:val="000000"/>
              </w:rPr>
              <w:t>1.39</w:t>
            </w:r>
            <w:r w:rsidRPr="00687C0F">
              <w:rPr>
                <w:rFonts w:eastAsia="HeiT" w:hint="eastAsia"/>
                <w:color w:val="000000"/>
              </w:rPr>
              <w:t>-</w:t>
            </w:r>
            <w:r w:rsidRPr="00687C0F">
              <w:rPr>
                <w:rFonts w:eastAsia="HeiT"/>
                <w:color w:val="000000"/>
              </w:rPr>
              <w:t>3.63</w:t>
            </w:r>
            <w:r w:rsidRPr="00687C0F">
              <w:rPr>
                <w:rFonts w:eastAsia="HeiT" w:hint="eastAsia"/>
                <w:color w:val="000000"/>
              </w:rPr>
              <w:t>)</w:t>
            </w:r>
          </w:p>
        </w:tc>
        <w:tc>
          <w:tcPr>
            <w:tcW w:w="1134" w:type="dxa"/>
          </w:tcPr>
          <w:p w14:paraId="0C1319A1"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687C0F">
              <w:rPr>
                <w:rFonts w:eastAsia="HeiT"/>
                <w:color w:val="000000"/>
              </w:rPr>
              <w:t>0.0009*</w:t>
            </w:r>
          </w:p>
        </w:tc>
      </w:tr>
      <w:tr w:rsidR="006741BB" w:rsidRPr="00E300BC" w14:paraId="6C9746A5" w14:textId="77777777" w:rsidTr="00441DDD">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22168340" w14:textId="77777777" w:rsidR="006741BB" w:rsidRPr="00E300BC" w:rsidRDefault="006741BB" w:rsidP="00441DDD">
            <w:pPr>
              <w:snapToGrid w:val="0"/>
              <w:rPr>
                <w:rFonts w:eastAsia="HeiT"/>
                <w:color w:val="000000"/>
              </w:rPr>
            </w:pPr>
            <w:r w:rsidRPr="0073467D">
              <w:t>ICU length of stay</w:t>
            </w:r>
          </w:p>
        </w:tc>
        <w:tc>
          <w:tcPr>
            <w:tcW w:w="1701" w:type="dxa"/>
          </w:tcPr>
          <w:p w14:paraId="54B602D8" w14:textId="77777777" w:rsidR="006741BB" w:rsidRPr="00E300BC" w:rsidRDefault="006741BB" w:rsidP="00441DDD">
            <w:pPr>
              <w:adjustRightInd w:val="0"/>
              <w:snapToGrid w:val="0"/>
              <w:ind w:leftChars="-27" w:left="-59"/>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 xml:space="preserve">1.06 (1.03-1.08) </w:t>
            </w:r>
          </w:p>
        </w:tc>
        <w:tc>
          <w:tcPr>
            <w:tcW w:w="992" w:type="dxa"/>
          </w:tcPr>
          <w:p w14:paraId="6597F514" w14:textId="77777777" w:rsidR="006741BB" w:rsidRPr="00E300BC" w:rsidRDefault="006741BB" w:rsidP="00441DDD">
            <w:pPr>
              <w:snapToGrid w:val="0"/>
              <w:ind w:leftChars="-27" w:left="-59"/>
              <w:jc w:val="center"/>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&lt;0.0001*</w:t>
            </w:r>
          </w:p>
        </w:tc>
        <w:tc>
          <w:tcPr>
            <w:tcW w:w="1559" w:type="dxa"/>
          </w:tcPr>
          <w:p w14:paraId="11A1ED97" w14:textId="77777777" w:rsidR="006741BB" w:rsidRPr="00E300BC" w:rsidRDefault="006741BB" w:rsidP="00441DDD">
            <w:pPr>
              <w:adjustRightInd w:val="0"/>
              <w:snapToGrid w:val="0"/>
              <w:ind w:rightChars="-47" w:right="-103"/>
              <w:jc w:val="both"/>
              <w:cnfStyle w:val="000000100000" w:firstRow="0" w:lastRow="0" w:firstColumn="0" w:lastColumn="0" w:oddVBand="0" w:evenVBand="0" w:oddHBand="1" w:evenHBand="0" w:firstRowFirstColumn="0" w:firstRowLastColumn="0" w:lastRowFirstColumn="0" w:lastRowLastColumn="0"/>
              <w:rPr>
                <w:rFonts w:eastAsia="HeiT"/>
                <w:color w:val="000000"/>
              </w:rPr>
            </w:pPr>
            <w:r w:rsidRPr="0017026E">
              <w:rPr>
                <w:rFonts w:eastAsia="HeiT"/>
                <w:color w:val="000000"/>
              </w:rPr>
              <w:t>1.0</w:t>
            </w:r>
            <w:r>
              <w:rPr>
                <w:rFonts w:eastAsia="HeiT" w:hint="eastAsia"/>
                <w:color w:val="000000"/>
              </w:rPr>
              <w:t>3 (1.00-</w:t>
            </w:r>
            <w:r w:rsidRPr="0017026E">
              <w:rPr>
                <w:rFonts w:eastAsia="HeiT"/>
                <w:color w:val="000000"/>
              </w:rPr>
              <w:t>1.0</w:t>
            </w:r>
            <w:r>
              <w:rPr>
                <w:rFonts w:eastAsia="HeiT" w:hint="eastAsia"/>
                <w:color w:val="000000"/>
              </w:rPr>
              <w:t>6)</w:t>
            </w:r>
          </w:p>
        </w:tc>
        <w:tc>
          <w:tcPr>
            <w:tcW w:w="1134" w:type="dxa"/>
          </w:tcPr>
          <w:p w14:paraId="0C246DDC"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344A72">
              <w:rPr>
                <w:rFonts w:eastAsia="HeiT"/>
                <w:color w:val="000000"/>
              </w:rPr>
              <w:t>0.1072</w:t>
            </w:r>
          </w:p>
        </w:tc>
      </w:tr>
      <w:tr w:rsidR="006741BB" w:rsidRPr="00E300BC" w14:paraId="2A091747" w14:textId="77777777" w:rsidTr="00441DDD">
        <w:trPr>
          <w:gridAfter w:val="1"/>
          <w:wAfter w:w="6" w:type="dxa"/>
        </w:trPr>
        <w:tc>
          <w:tcPr>
            <w:cnfStyle w:val="001000000000" w:firstRow="0" w:lastRow="0" w:firstColumn="1" w:lastColumn="0" w:oddVBand="0" w:evenVBand="0" w:oddHBand="0" w:evenHBand="0" w:firstRowFirstColumn="0" w:firstRowLastColumn="0" w:lastRowFirstColumn="0" w:lastRowLastColumn="0"/>
            <w:tcW w:w="2547" w:type="dxa"/>
          </w:tcPr>
          <w:p w14:paraId="027E0ADA" w14:textId="77777777" w:rsidR="006741BB" w:rsidRPr="00E300BC" w:rsidRDefault="006741BB" w:rsidP="00441DDD">
            <w:pPr>
              <w:snapToGrid w:val="0"/>
              <w:rPr>
                <w:rFonts w:eastAsia="HeiT"/>
                <w:color w:val="000000"/>
              </w:rPr>
            </w:pPr>
            <w:r w:rsidRPr="00E300BC">
              <w:rPr>
                <w:rFonts w:eastAsia="HeiT"/>
                <w:color w:val="000000"/>
              </w:rPr>
              <w:t>Respiratory failure</w:t>
            </w:r>
          </w:p>
        </w:tc>
        <w:tc>
          <w:tcPr>
            <w:tcW w:w="1701" w:type="dxa"/>
          </w:tcPr>
          <w:p w14:paraId="3872F7AE" w14:textId="77777777" w:rsidR="006741BB" w:rsidRPr="00E300BC" w:rsidRDefault="006741BB" w:rsidP="00441DDD">
            <w:pPr>
              <w:adjustRightInd w:val="0"/>
              <w:snapToGrid w:val="0"/>
              <w:ind w:leftChars="-27" w:left="-59"/>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1.79 (1.28-2.49)</w:t>
            </w:r>
          </w:p>
        </w:tc>
        <w:tc>
          <w:tcPr>
            <w:tcW w:w="992" w:type="dxa"/>
          </w:tcPr>
          <w:p w14:paraId="2D94A7AE" w14:textId="77777777" w:rsidR="006741BB" w:rsidRPr="00E300BC" w:rsidRDefault="006741BB" w:rsidP="00441DDD">
            <w:pPr>
              <w:snapToGrid w:val="0"/>
              <w:ind w:leftChars="-27" w:left="-59"/>
              <w:jc w:val="center"/>
              <w:cnfStyle w:val="000000000000" w:firstRow="0" w:lastRow="0" w:firstColumn="0" w:lastColumn="0" w:oddVBand="0" w:evenVBand="0" w:oddHBand="0" w:evenHBand="0" w:firstRowFirstColumn="0" w:firstRowLastColumn="0" w:lastRowFirstColumn="0" w:lastRowLastColumn="0"/>
              <w:rPr>
                <w:rFonts w:eastAsia="HeiT"/>
                <w:color w:val="000000"/>
              </w:rPr>
            </w:pPr>
            <w:r w:rsidRPr="00E300BC">
              <w:rPr>
                <w:rFonts w:eastAsia="HeiT"/>
                <w:color w:val="000000"/>
              </w:rPr>
              <w:t xml:space="preserve">0.0006* </w:t>
            </w:r>
          </w:p>
        </w:tc>
        <w:tc>
          <w:tcPr>
            <w:tcW w:w="1559" w:type="dxa"/>
          </w:tcPr>
          <w:p w14:paraId="3AF1840B" w14:textId="77777777" w:rsidR="006741BB" w:rsidRPr="00E300BC" w:rsidRDefault="006741BB" w:rsidP="00441DDD">
            <w:pPr>
              <w:adjustRightInd w:val="0"/>
              <w:snapToGrid w:val="0"/>
              <w:jc w:val="both"/>
              <w:cnfStyle w:val="000000000000" w:firstRow="0" w:lastRow="0" w:firstColumn="0" w:lastColumn="0" w:oddVBand="0" w:evenVBand="0" w:oddHBand="0" w:evenHBand="0" w:firstRowFirstColumn="0" w:firstRowLastColumn="0" w:lastRowFirstColumn="0" w:lastRowLastColumn="0"/>
              <w:rPr>
                <w:rFonts w:eastAsia="HeiT"/>
                <w:color w:val="000000"/>
              </w:rPr>
            </w:pPr>
            <w:r w:rsidRPr="0017026E">
              <w:rPr>
                <w:rFonts w:eastAsia="HeiT"/>
                <w:color w:val="000000"/>
              </w:rPr>
              <w:t>1.6</w:t>
            </w:r>
            <w:r>
              <w:rPr>
                <w:rFonts w:eastAsia="HeiT" w:hint="eastAsia"/>
                <w:color w:val="000000"/>
              </w:rPr>
              <w:t>6</w:t>
            </w:r>
            <w:r w:rsidRPr="0017026E">
              <w:rPr>
                <w:rFonts w:eastAsia="HeiT"/>
                <w:color w:val="000000"/>
              </w:rPr>
              <w:t xml:space="preserve"> </w:t>
            </w:r>
            <w:r>
              <w:rPr>
                <w:rFonts w:eastAsia="HeiT" w:hint="eastAsia"/>
                <w:color w:val="000000"/>
              </w:rPr>
              <w:t>(</w:t>
            </w:r>
            <w:r w:rsidRPr="0017026E">
              <w:rPr>
                <w:rFonts w:eastAsia="HeiT"/>
                <w:color w:val="000000"/>
              </w:rPr>
              <w:t>0.94</w:t>
            </w:r>
            <w:r>
              <w:rPr>
                <w:rFonts w:eastAsia="HeiT" w:hint="eastAsia"/>
                <w:color w:val="000000"/>
              </w:rPr>
              <w:t>-</w:t>
            </w:r>
            <w:r w:rsidRPr="0017026E">
              <w:rPr>
                <w:rFonts w:eastAsia="HeiT"/>
                <w:color w:val="000000"/>
              </w:rPr>
              <w:t xml:space="preserve"> 2.91</w:t>
            </w:r>
            <w:r>
              <w:rPr>
                <w:rFonts w:eastAsia="HeiT" w:hint="eastAsia"/>
                <w:color w:val="000000"/>
              </w:rPr>
              <w:t>)</w:t>
            </w:r>
          </w:p>
        </w:tc>
        <w:tc>
          <w:tcPr>
            <w:tcW w:w="1134" w:type="dxa"/>
          </w:tcPr>
          <w:p w14:paraId="5E637EEC" w14:textId="77777777" w:rsidR="006741BB" w:rsidRPr="00E300BC" w:rsidRDefault="006741BB" w:rsidP="00441DDD">
            <w:pPr>
              <w:adjustRightInd w:val="0"/>
              <w:snapToGrid w:val="0"/>
              <w:cnfStyle w:val="000000000000" w:firstRow="0" w:lastRow="0" w:firstColumn="0" w:lastColumn="0" w:oddVBand="0" w:evenVBand="0" w:oddHBand="0" w:evenHBand="0" w:firstRowFirstColumn="0" w:firstRowLastColumn="0" w:lastRowFirstColumn="0" w:lastRowLastColumn="0"/>
              <w:rPr>
                <w:rFonts w:eastAsia="HeiT"/>
                <w:color w:val="000000"/>
              </w:rPr>
            </w:pPr>
            <w:r w:rsidRPr="00344A72">
              <w:rPr>
                <w:rFonts w:eastAsia="HeiT"/>
                <w:color w:val="000000"/>
              </w:rPr>
              <w:t>0.0797</w:t>
            </w:r>
          </w:p>
        </w:tc>
      </w:tr>
      <w:tr w:rsidR="006741BB" w:rsidRPr="00E300BC" w14:paraId="5EED7052" w14:textId="77777777" w:rsidTr="00441DDD">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14:paraId="39CEB5B7" w14:textId="77777777" w:rsidR="006741BB" w:rsidRPr="00E300BC" w:rsidRDefault="006741BB" w:rsidP="00441DDD">
            <w:pPr>
              <w:snapToGrid w:val="0"/>
              <w:rPr>
                <w:rFonts w:eastAsia="HeiT"/>
                <w:color w:val="000000"/>
              </w:rPr>
            </w:pPr>
            <w:r w:rsidRPr="00E300BC">
              <w:rPr>
                <w:rFonts w:eastAsia="HeiT"/>
                <w:color w:val="000000"/>
              </w:rPr>
              <w:t xml:space="preserve">Renal replacement  </w:t>
            </w:r>
          </w:p>
        </w:tc>
        <w:tc>
          <w:tcPr>
            <w:tcW w:w="1701" w:type="dxa"/>
            <w:tcBorders>
              <w:bottom w:val="single" w:sz="12" w:space="0" w:color="auto"/>
            </w:tcBorders>
          </w:tcPr>
          <w:p w14:paraId="4A1E0CCA" w14:textId="77777777" w:rsidR="006741BB" w:rsidRPr="00E300BC" w:rsidRDefault="006741BB" w:rsidP="00441DDD">
            <w:pPr>
              <w:adjustRightInd w:val="0"/>
              <w:snapToGrid w:val="0"/>
              <w:ind w:leftChars="-27" w:left="-59"/>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 xml:space="preserve">2.00 (1.20-3.33) </w:t>
            </w:r>
          </w:p>
        </w:tc>
        <w:tc>
          <w:tcPr>
            <w:tcW w:w="992" w:type="dxa"/>
            <w:tcBorders>
              <w:bottom w:val="single" w:sz="12" w:space="0" w:color="auto"/>
            </w:tcBorders>
          </w:tcPr>
          <w:p w14:paraId="7DDD7D04" w14:textId="77777777" w:rsidR="006741BB" w:rsidRPr="00E300BC" w:rsidRDefault="006741BB" w:rsidP="00441DDD">
            <w:pPr>
              <w:snapToGrid w:val="0"/>
              <w:ind w:leftChars="-27" w:left="-59"/>
              <w:jc w:val="center"/>
              <w:cnfStyle w:val="000000100000" w:firstRow="0" w:lastRow="0" w:firstColumn="0" w:lastColumn="0" w:oddVBand="0" w:evenVBand="0" w:oddHBand="1" w:evenHBand="0" w:firstRowFirstColumn="0" w:firstRowLastColumn="0" w:lastRowFirstColumn="0" w:lastRowLastColumn="0"/>
              <w:rPr>
                <w:rFonts w:eastAsia="HeiT"/>
                <w:color w:val="000000"/>
              </w:rPr>
            </w:pPr>
            <w:r w:rsidRPr="00E300BC">
              <w:rPr>
                <w:rFonts w:eastAsia="HeiT"/>
                <w:color w:val="000000"/>
              </w:rPr>
              <w:t>0.0074*</w:t>
            </w:r>
          </w:p>
        </w:tc>
        <w:tc>
          <w:tcPr>
            <w:tcW w:w="1559" w:type="dxa"/>
            <w:tcBorders>
              <w:bottom w:val="single" w:sz="12" w:space="0" w:color="auto"/>
            </w:tcBorders>
          </w:tcPr>
          <w:p w14:paraId="35120847" w14:textId="77777777" w:rsidR="006741BB" w:rsidRPr="00E300BC" w:rsidRDefault="006741BB" w:rsidP="00441DD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eastAsia="HeiT"/>
                <w:color w:val="000000"/>
              </w:rPr>
            </w:pPr>
            <w:r w:rsidRPr="0017026E">
              <w:rPr>
                <w:rFonts w:eastAsia="HeiT"/>
                <w:color w:val="000000"/>
              </w:rPr>
              <w:t>1.</w:t>
            </w:r>
            <w:r>
              <w:rPr>
                <w:rFonts w:eastAsia="HeiT" w:hint="eastAsia"/>
                <w:color w:val="000000"/>
              </w:rPr>
              <w:t>20</w:t>
            </w:r>
            <w:r w:rsidRPr="0017026E">
              <w:rPr>
                <w:rFonts w:eastAsia="HeiT"/>
                <w:color w:val="000000"/>
              </w:rPr>
              <w:t xml:space="preserve"> </w:t>
            </w:r>
            <w:r>
              <w:rPr>
                <w:rFonts w:eastAsia="HeiT" w:hint="eastAsia"/>
                <w:color w:val="000000"/>
              </w:rPr>
              <w:t>(</w:t>
            </w:r>
            <w:r w:rsidRPr="0017026E">
              <w:rPr>
                <w:rFonts w:eastAsia="HeiT"/>
                <w:color w:val="000000"/>
              </w:rPr>
              <w:t>0.58</w:t>
            </w:r>
            <w:r>
              <w:rPr>
                <w:rFonts w:eastAsia="HeiT" w:hint="eastAsia"/>
                <w:color w:val="000000"/>
              </w:rPr>
              <w:t>-</w:t>
            </w:r>
            <w:r w:rsidRPr="0017026E">
              <w:rPr>
                <w:rFonts w:eastAsia="HeiT"/>
                <w:color w:val="000000"/>
              </w:rPr>
              <w:t>2.47</w:t>
            </w:r>
            <w:r>
              <w:rPr>
                <w:rFonts w:eastAsia="HeiT" w:hint="eastAsia"/>
                <w:color w:val="000000"/>
              </w:rPr>
              <w:t>)</w:t>
            </w:r>
            <w:r w:rsidRPr="0017026E">
              <w:rPr>
                <w:rFonts w:eastAsia="HeiT"/>
                <w:color w:val="000000"/>
              </w:rPr>
              <w:t xml:space="preserve"> </w:t>
            </w:r>
          </w:p>
        </w:tc>
        <w:tc>
          <w:tcPr>
            <w:tcW w:w="1134" w:type="dxa"/>
            <w:tcBorders>
              <w:bottom w:val="single" w:sz="12" w:space="0" w:color="auto"/>
            </w:tcBorders>
          </w:tcPr>
          <w:p w14:paraId="0FD44F28" w14:textId="77777777" w:rsidR="006741BB" w:rsidRPr="00E300BC" w:rsidRDefault="006741BB" w:rsidP="00441DDD">
            <w:pPr>
              <w:adjustRightInd w:val="0"/>
              <w:snapToGrid w:val="0"/>
              <w:cnfStyle w:val="000000100000" w:firstRow="0" w:lastRow="0" w:firstColumn="0" w:lastColumn="0" w:oddVBand="0" w:evenVBand="0" w:oddHBand="1" w:evenHBand="0" w:firstRowFirstColumn="0" w:firstRowLastColumn="0" w:lastRowFirstColumn="0" w:lastRowLastColumn="0"/>
              <w:rPr>
                <w:rFonts w:eastAsia="HeiT"/>
                <w:color w:val="000000"/>
              </w:rPr>
            </w:pPr>
            <w:r w:rsidRPr="00344A72">
              <w:rPr>
                <w:rFonts w:eastAsia="HeiT"/>
                <w:color w:val="000000"/>
              </w:rPr>
              <w:t>0.6301</w:t>
            </w:r>
          </w:p>
        </w:tc>
      </w:tr>
    </w:tbl>
    <w:p w14:paraId="42B8ED03" w14:textId="77777777" w:rsidR="009A693A" w:rsidRPr="001816E4" w:rsidRDefault="009A693A" w:rsidP="009A693A">
      <w:pPr>
        <w:rPr>
          <w:rFonts w:eastAsia="標楷體" w:cstheme="minorHAnsi"/>
          <w:sz w:val="32"/>
          <w:szCs w:val="32"/>
        </w:rPr>
      </w:pPr>
    </w:p>
    <w:p w14:paraId="4B695E5C" w14:textId="77777777" w:rsidR="009A693A" w:rsidRPr="001816E4" w:rsidRDefault="009A693A" w:rsidP="009A693A">
      <w:pPr>
        <w:rPr>
          <w:rFonts w:eastAsia="標楷體" w:cstheme="minorHAnsi"/>
          <w:sz w:val="32"/>
          <w:szCs w:val="32"/>
        </w:rPr>
      </w:pPr>
    </w:p>
    <w:p w14:paraId="2455DA32" w14:textId="77777777" w:rsidR="009A693A" w:rsidRPr="001816E4" w:rsidRDefault="009A693A" w:rsidP="009A693A">
      <w:pPr>
        <w:rPr>
          <w:rFonts w:eastAsia="標楷體" w:cstheme="minorHAnsi"/>
          <w:sz w:val="32"/>
          <w:szCs w:val="32"/>
        </w:rPr>
      </w:pPr>
    </w:p>
    <w:p w14:paraId="0CA083CA" w14:textId="77777777" w:rsidR="009A693A" w:rsidRPr="001816E4" w:rsidRDefault="009A693A" w:rsidP="009A693A">
      <w:pPr>
        <w:rPr>
          <w:rFonts w:eastAsia="標楷體" w:cstheme="minorHAnsi"/>
          <w:sz w:val="32"/>
          <w:szCs w:val="32"/>
        </w:rPr>
      </w:pPr>
    </w:p>
    <w:p w14:paraId="13D1CAF0" w14:textId="77777777" w:rsidR="006741BB" w:rsidRDefault="006741BB" w:rsidP="009A693A">
      <w:pPr>
        <w:autoSpaceDE w:val="0"/>
        <w:autoSpaceDN w:val="0"/>
        <w:adjustRightInd w:val="0"/>
        <w:snapToGrid w:val="0"/>
        <w:jc w:val="center"/>
        <w:rPr>
          <w:rFonts w:eastAsia="Times New Roman Uni" w:cstheme="minorHAnsi"/>
          <w:b/>
          <w:bCs/>
          <w:shd w:val="clear" w:color="auto" w:fill="FFFFFF"/>
        </w:rPr>
      </w:pPr>
    </w:p>
    <w:p w14:paraId="5DE69C0C" w14:textId="77777777" w:rsidR="006741BB" w:rsidRDefault="006741BB" w:rsidP="009A693A">
      <w:pPr>
        <w:autoSpaceDE w:val="0"/>
        <w:autoSpaceDN w:val="0"/>
        <w:adjustRightInd w:val="0"/>
        <w:snapToGrid w:val="0"/>
        <w:jc w:val="center"/>
        <w:rPr>
          <w:rFonts w:eastAsia="Times New Roman Uni" w:cstheme="minorHAnsi"/>
          <w:b/>
          <w:bCs/>
          <w:shd w:val="clear" w:color="auto" w:fill="FFFFFF"/>
        </w:rPr>
      </w:pPr>
    </w:p>
    <w:p w14:paraId="7E609C80" w14:textId="77777777" w:rsidR="006741BB" w:rsidRDefault="006741BB" w:rsidP="009A693A">
      <w:pPr>
        <w:autoSpaceDE w:val="0"/>
        <w:autoSpaceDN w:val="0"/>
        <w:adjustRightInd w:val="0"/>
        <w:snapToGrid w:val="0"/>
        <w:jc w:val="center"/>
        <w:rPr>
          <w:rFonts w:eastAsia="Times New Roman Uni" w:cstheme="minorHAnsi"/>
          <w:b/>
          <w:bCs/>
          <w:shd w:val="clear" w:color="auto" w:fill="FFFFFF"/>
        </w:rPr>
      </w:pPr>
    </w:p>
    <w:p w14:paraId="2FACE661" w14:textId="3D4A9373" w:rsidR="006741BB" w:rsidDel="001A08B7" w:rsidRDefault="006741BB">
      <w:pPr>
        <w:adjustRightInd w:val="0"/>
        <w:snapToGrid w:val="0"/>
        <w:spacing w:after="0" w:line="240" w:lineRule="auto"/>
        <w:rPr>
          <w:del w:id="176" w:author="Vicky Chen" w:date="2021-07-07T14:45:00Z"/>
          <w:rFonts w:eastAsia="Times New Roman Uni" w:cstheme="minorHAnsi"/>
          <w:b/>
          <w:bCs/>
          <w:shd w:val="clear" w:color="auto" w:fill="FFFFFF"/>
        </w:rPr>
      </w:pPr>
    </w:p>
    <w:p w14:paraId="7107823C" w14:textId="77777777" w:rsidR="001A08B7" w:rsidRDefault="001A08B7" w:rsidP="009A693A">
      <w:pPr>
        <w:autoSpaceDE w:val="0"/>
        <w:autoSpaceDN w:val="0"/>
        <w:adjustRightInd w:val="0"/>
        <w:snapToGrid w:val="0"/>
        <w:jc w:val="center"/>
        <w:rPr>
          <w:ins w:id="177" w:author="Vicky Chen" w:date="2021-07-07T14:45:00Z"/>
          <w:rFonts w:eastAsia="Times New Roman Uni" w:cstheme="minorHAnsi"/>
          <w:b/>
          <w:bCs/>
          <w:shd w:val="clear" w:color="auto" w:fill="FFFFFF"/>
        </w:rPr>
      </w:pPr>
    </w:p>
    <w:p w14:paraId="2F07AEB2" w14:textId="2AB7412C" w:rsidR="006741BB" w:rsidDel="00DF4FA0" w:rsidRDefault="006741BB">
      <w:pPr>
        <w:adjustRightInd w:val="0"/>
        <w:snapToGrid w:val="0"/>
        <w:spacing w:after="0" w:line="240" w:lineRule="auto"/>
        <w:rPr>
          <w:del w:id="178" w:author="Vicky Chen" w:date="2021-07-07T14:44:00Z"/>
          <w:rFonts w:eastAsia="Times New Roman Uni" w:cstheme="minorHAnsi"/>
          <w:b/>
          <w:bCs/>
          <w:shd w:val="clear" w:color="auto" w:fill="FFFFFF"/>
        </w:rPr>
      </w:pPr>
    </w:p>
    <w:p w14:paraId="534C0768" w14:textId="26C4F321" w:rsidR="00DF4FA0" w:rsidRDefault="00DF4FA0" w:rsidP="009A693A">
      <w:pPr>
        <w:autoSpaceDE w:val="0"/>
        <w:autoSpaceDN w:val="0"/>
        <w:adjustRightInd w:val="0"/>
        <w:snapToGrid w:val="0"/>
        <w:jc w:val="center"/>
        <w:rPr>
          <w:ins w:id="179" w:author="Vicky Chen" w:date="2021-07-07T15:01:00Z"/>
          <w:rFonts w:eastAsia="Times New Roman Uni" w:cstheme="minorHAnsi"/>
          <w:b/>
          <w:bCs/>
          <w:shd w:val="clear" w:color="auto" w:fill="FFFFFF"/>
        </w:rPr>
      </w:pPr>
    </w:p>
    <w:p w14:paraId="6CB0045D" w14:textId="37A459A6" w:rsidR="00DF4FA0" w:rsidRDefault="00DF4FA0" w:rsidP="009A693A">
      <w:pPr>
        <w:autoSpaceDE w:val="0"/>
        <w:autoSpaceDN w:val="0"/>
        <w:adjustRightInd w:val="0"/>
        <w:snapToGrid w:val="0"/>
        <w:jc w:val="center"/>
        <w:rPr>
          <w:ins w:id="180" w:author="Vicky Chen" w:date="2021-07-07T15:01:00Z"/>
          <w:rFonts w:eastAsia="Times New Roman Uni" w:cstheme="minorHAnsi"/>
          <w:b/>
          <w:bCs/>
          <w:shd w:val="clear" w:color="auto" w:fill="FFFFFF"/>
        </w:rPr>
      </w:pPr>
    </w:p>
    <w:p w14:paraId="37100481" w14:textId="7C89A279" w:rsidR="00DF4FA0" w:rsidRDefault="00DF4FA0" w:rsidP="009A693A">
      <w:pPr>
        <w:autoSpaceDE w:val="0"/>
        <w:autoSpaceDN w:val="0"/>
        <w:adjustRightInd w:val="0"/>
        <w:snapToGrid w:val="0"/>
        <w:jc w:val="center"/>
        <w:rPr>
          <w:ins w:id="181" w:author="Vicky Chen" w:date="2021-07-07T15:01:00Z"/>
          <w:rFonts w:eastAsia="Times New Roman Uni" w:cstheme="minorHAnsi"/>
          <w:b/>
          <w:bCs/>
          <w:shd w:val="clear" w:color="auto" w:fill="FFFFFF"/>
        </w:rPr>
      </w:pPr>
    </w:p>
    <w:p w14:paraId="472B0573" w14:textId="587CF29B" w:rsidR="00DF4FA0" w:rsidRDefault="00DF4FA0" w:rsidP="009A693A">
      <w:pPr>
        <w:autoSpaceDE w:val="0"/>
        <w:autoSpaceDN w:val="0"/>
        <w:adjustRightInd w:val="0"/>
        <w:snapToGrid w:val="0"/>
        <w:jc w:val="center"/>
        <w:rPr>
          <w:ins w:id="182" w:author="Vicky Chen" w:date="2021-07-07T15:01:00Z"/>
          <w:rFonts w:eastAsia="Times New Roman Uni" w:cstheme="minorHAnsi"/>
          <w:b/>
          <w:bCs/>
          <w:shd w:val="clear" w:color="auto" w:fill="FFFFFF"/>
        </w:rPr>
      </w:pPr>
    </w:p>
    <w:p w14:paraId="4C73F861" w14:textId="180C7370" w:rsidR="00DF4FA0" w:rsidRDefault="00DF4FA0" w:rsidP="009A693A">
      <w:pPr>
        <w:autoSpaceDE w:val="0"/>
        <w:autoSpaceDN w:val="0"/>
        <w:adjustRightInd w:val="0"/>
        <w:snapToGrid w:val="0"/>
        <w:jc w:val="center"/>
        <w:rPr>
          <w:ins w:id="183" w:author="Vicky Chen" w:date="2021-07-07T15:01:00Z"/>
          <w:rFonts w:eastAsia="Times New Roman Uni" w:cstheme="minorHAnsi"/>
          <w:b/>
          <w:bCs/>
          <w:shd w:val="clear" w:color="auto" w:fill="FFFFFF"/>
        </w:rPr>
      </w:pPr>
    </w:p>
    <w:p w14:paraId="30B54D21" w14:textId="365CC2BB" w:rsidR="00DF4FA0" w:rsidRDefault="00DF4FA0" w:rsidP="009A693A">
      <w:pPr>
        <w:autoSpaceDE w:val="0"/>
        <w:autoSpaceDN w:val="0"/>
        <w:adjustRightInd w:val="0"/>
        <w:snapToGrid w:val="0"/>
        <w:jc w:val="center"/>
        <w:rPr>
          <w:ins w:id="184" w:author="Vicky Chen" w:date="2021-07-07T15:01:00Z"/>
          <w:rFonts w:eastAsia="Times New Roman Uni" w:cstheme="minorHAnsi"/>
          <w:b/>
          <w:bCs/>
          <w:shd w:val="clear" w:color="auto" w:fill="FFFFFF"/>
        </w:rPr>
      </w:pPr>
    </w:p>
    <w:p w14:paraId="4DEE7456" w14:textId="77777777" w:rsidR="00DF4FA0" w:rsidRDefault="00DF4FA0" w:rsidP="009A693A">
      <w:pPr>
        <w:autoSpaceDE w:val="0"/>
        <w:autoSpaceDN w:val="0"/>
        <w:adjustRightInd w:val="0"/>
        <w:snapToGrid w:val="0"/>
        <w:jc w:val="center"/>
        <w:rPr>
          <w:ins w:id="185" w:author="Vicky Chen" w:date="2021-07-07T15:01:00Z"/>
          <w:rFonts w:eastAsia="Times New Roman Uni" w:cstheme="minorHAnsi"/>
          <w:b/>
          <w:bCs/>
          <w:shd w:val="clear" w:color="auto" w:fill="FFFFFF"/>
        </w:rPr>
      </w:pPr>
    </w:p>
    <w:p w14:paraId="3DE9748C" w14:textId="1B1AB7E7" w:rsidR="006741BB" w:rsidDel="001A08B7" w:rsidRDefault="006741BB" w:rsidP="009A693A">
      <w:pPr>
        <w:autoSpaceDE w:val="0"/>
        <w:autoSpaceDN w:val="0"/>
        <w:adjustRightInd w:val="0"/>
        <w:snapToGrid w:val="0"/>
        <w:jc w:val="center"/>
        <w:rPr>
          <w:del w:id="186" w:author="Vicky Chen" w:date="2021-07-07T14:44:00Z"/>
          <w:rFonts w:eastAsia="Times New Roman Uni" w:cstheme="minorHAnsi"/>
          <w:b/>
          <w:bCs/>
          <w:shd w:val="clear" w:color="auto" w:fill="FFFFFF"/>
        </w:rPr>
      </w:pPr>
    </w:p>
    <w:p w14:paraId="003B4CCC" w14:textId="6B0DC6C6" w:rsidR="006741BB" w:rsidDel="001A08B7" w:rsidRDefault="006741BB" w:rsidP="009A693A">
      <w:pPr>
        <w:autoSpaceDE w:val="0"/>
        <w:autoSpaceDN w:val="0"/>
        <w:adjustRightInd w:val="0"/>
        <w:snapToGrid w:val="0"/>
        <w:jc w:val="center"/>
        <w:rPr>
          <w:del w:id="187" w:author="Vicky Chen" w:date="2021-07-07T14:44:00Z"/>
          <w:rFonts w:eastAsia="Times New Roman Uni" w:cstheme="minorHAnsi"/>
          <w:b/>
          <w:bCs/>
          <w:shd w:val="clear" w:color="auto" w:fill="FFFFFF"/>
        </w:rPr>
      </w:pPr>
    </w:p>
    <w:p w14:paraId="651D55D7" w14:textId="77777777" w:rsidR="009E26AA" w:rsidRPr="00717738" w:rsidRDefault="009E26AA">
      <w:pPr>
        <w:adjustRightInd w:val="0"/>
        <w:snapToGrid w:val="0"/>
        <w:spacing w:after="0" w:line="240" w:lineRule="auto"/>
        <w:rPr>
          <w:ins w:id="188" w:author="Vicky Chen" w:date="2021-07-06T16:36:00Z"/>
          <w:sz w:val="18"/>
          <w:szCs w:val="18"/>
        </w:rPr>
        <w:pPrChange w:id="189" w:author="Vicky Chen" w:date="2021-07-06T16:36:00Z">
          <w:pPr>
            <w:adjustRightInd w:val="0"/>
            <w:snapToGrid w:val="0"/>
          </w:pPr>
        </w:pPrChange>
      </w:pPr>
      <w:ins w:id="190" w:author="Vicky Chen" w:date="2021-07-06T16:36:00Z">
        <w:r w:rsidRPr="00185ADD">
          <w:rPr>
            <w:sz w:val="18"/>
            <w:szCs w:val="18"/>
            <w:vertAlign w:val="superscript"/>
          </w:rPr>
          <w:t>c</w:t>
        </w:r>
        <w:r>
          <w:rPr>
            <w:sz w:val="18"/>
            <w:szCs w:val="18"/>
            <w:vertAlign w:val="superscript"/>
          </w:rPr>
          <w:t xml:space="preserve"> </w:t>
        </w:r>
        <w:r w:rsidRPr="00185ADD">
          <w:rPr>
            <w:sz w:val="18"/>
            <w:szCs w:val="18"/>
          </w:rPr>
          <w:t>Chi-square test. Mann-Whitney U test. *p&lt;0.05, **p&lt;0.01.</w:t>
        </w:r>
        <w:r>
          <w:rPr>
            <w:sz w:val="18"/>
            <w:szCs w:val="18"/>
          </w:rPr>
          <w:t xml:space="preserve"> </w:t>
        </w:r>
        <w:r w:rsidRPr="00E300BC">
          <w:rPr>
            <w:sz w:val="18"/>
            <w:szCs w:val="18"/>
          </w:rPr>
          <w:t>CAD: Coronary artery disease; HTN:</w:t>
        </w:r>
        <w:r w:rsidRPr="00E300BC">
          <w:t xml:space="preserve"> </w:t>
        </w:r>
        <w:r w:rsidRPr="00E300BC">
          <w:rPr>
            <w:sz w:val="18"/>
            <w:szCs w:val="18"/>
          </w:rPr>
          <w:t>Hypertension; CKD: Chronic kidney disease; DM: diabetes mellitus; BMI: Body mass index;</w:t>
        </w:r>
        <w:r w:rsidRPr="00E300BC">
          <w:t xml:space="preserve"> </w:t>
        </w:r>
        <w:r w:rsidRPr="00E300BC">
          <w:rPr>
            <w:sz w:val="18"/>
            <w:szCs w:val="18"/>
          </w:rPr>
          <w:t>HbA1c: hemoglobin A1c; FPG:</w:t>
        </w:r>
        <w:r w:rsidRPr="00E300BC">
          <w:t xml:space="preserve"> </w:t>
        </w:r>
        <w:r w:rsidRPr="00E300BC">
          <w:rPr>
            <w:sz w:val="18"/>
            <w:szCs w:val="18"/>
          </w:rPr>
          <w:t>Fasting plasma glucose; SBP:</w:t>
        </w:r>
        <w:r w:rsidRPr="00E300BC">
          <w:t xml:space="preserve"> </w:t>
        </w:r>
        <w:r w:rsidRPr="00E300BC">
          <w:rPr>
            <w:sz w:val="18"/>
            <w:szCs w:val="18"/>
          </w:rPr>
          <w:t>Systolic blood pressure; SPO</w:t>
        </w:r>
        <w:r w:rsidRPr="00E300BC">
          <w:rPr>
            <w:sz w:val="18"/>
            <w:szCs w:val="18"/>
            <w:vertAlign w:val="superscript"/>
          </w:rPr>
          <w:t>2</w:t>
        </w:r>
        <w:r w:rsidRPr="00E300BC">
          <w:rPr>
            <w:rFonts w:hint="eastAsia"/>
            <w:sz w:val="18"/>
            <w:szCs w:val="18"/>
          </w:rPr>
          <w:t>:</w:t>
        </w:r>
        <w:r w:rsidRPr="00E300BC">
          <w:rPr>
            <w:sz w:val="18"/>
            <w:szCs w:val="18"/>
          </w:rPr>
          <w:t xml:space="preserve"> oxygen saturation; PIP:</w:t>
        </w:r>
        <w:r w:rsidRPr="00E300BC">
          <w:t xml:space="preserve"> </w:t>
        </w:r>
        <w:r w:rsidRPr="00E300BC">
          <w:rPr>
            <w:sz w:val="18"/>
            <w:szCs w:val="18"/>
          </w:rPr>
          <w:t>Peak inspiratory pressure; MAPS: Mean airway pressure;</w:t>
        </w:r>
        <w:r>
          <w:rPr>
            <w:sz w:val="18"/>
            <w:szCs w:val="18"/>
          </w:rPr>
          <w:t xml:space="preserve"> </w:t>
        </w:r>
        <w:r w:rsidRPr="00E300BC">
          <w:rPr>
            <w:sz w:val="18"/>
            <w:szCs w:val="18"/>
          </w:rPr>
          <w:t>WBC:</w:t>
        </w:r>
        <w:r>
          <w:rPr>
            <w:sz w:val="18"/>
            <w:szCs w:val="18"/>
          </w:rPr>
          <w:t xml:space="preserve"> </w:t>
        </w:r>
        <w:r w:rsidRPr="00E300BC">
          <w:rPr>
            <w:sz w:val="18"/>
            <w:szCs w:val="18"/>
          </w:rPr>
          <w:t>White blood cell; CREAT:</w:t>
        </w:r>
        <w:r w:rsidRPr="00E300BC">
          <w:t xml:space="preserve"> </w:t>
        </w:r>
        <w:r w:rsidRPr="00E300BC">
          <w:rPr>
            <w:sz w:val="18"/>
            <w:szCs w:val="18"/>
          </w:rPr>
          <w:t>Creatinine;</w:t>
        </w:r>
        <w:r w:rsidRPr="00E300BC">
          <w:rPr>
            <w:rFonts w:hint="eastAsia"/>
            <w:sz w:val="18"/>
            <w:szCs w:val="18"/>
          </w:rPr>
          <w:t xml:space="preserve"> </w:t>
        </w:r>
        <w:r w:rsidRPr="00E300BC">
          <w:rPr>
            <w:sz w:val="18"/>
            <w:szCs w:val="18"/>
          </w:rPr>
          <w:t>ICU: intensive care unit</w:t>
        </w:r>
      </w:ins>
    </w:p>
    <w:p w14:paraId="31730648" w14:textId="77777777" w:rsidR="009E26AA" w:rsidRPr="009B5FEE" w:rsidRDefault="009E26AA">
      <w:pPr>
        <w:adjustRightInd w:val="0"/>
        <w:snapToGrid w:val="0"/>
        <w:spacing w:after="0" w:line="240" w:lineRule="auto"/>
        <w:rPr>
          <w:ins w:id="191" w:author="Vicky Chen" w:date="2021-07-06T16:36:00Z"/>
          <w:rFonts w:eastAsia="新細明體"/>
          <w:sz w:val="18"/>
          <w:szCs w:val="18"/>
        </w:rPr>
        <w:pPrChange w:id="192" w:author="Vicky Chen" w:date="2021-07-06T16:36:00Z">
          <w:pPr>
            <w:adjustRightInd w:val="0"/>
            <w:snapToGrid w:val="0"/>
          </w:pPr>
        </w:pPrChange>
      </w:pPr>
      <w:ins w:id="193" w:author="Vicky Chen" w:date="2021-07-06T16:36:00Z">
        <w:r w:rsidRPr="009B5FEE">
          <w:rPr>
            <w:rFonts w:eastAsia="新細明體" w:hint="eastAsia"/>
            <w:sz w:val="18"/>
            <w:szCs w:val="18"/>
          </w:rPr>
          <w:t>M</w:t>
        </w:r>
        <w:r w:rsidRPr="009B5FEE">
          <w:rPr>
            <w:rFonts w:eastAsia="新細明體"/>
            <w:sz w:val="18"/>
            <w:szCs w:val="18"/>
          </w:rPr>
          <w:t>odel 1 adjusted for age, gender &amp;</w:t>
        </w:r>
        <w:r w:rsidRPr="009B5FEE">
          <w:rPr>
            <w:rFonts w:eastAsia="新細明體" w:hint="eastAsia"/>
            <w:sz w:val="18"/>
            <w:szCs w:val="18"/>
          </w:rPr>
          <w:t xml:space="preserve"> </w:t>
        </w:r>
        <w:r w:rsidRPr="009B5FEE">
          <w:rPr>
            <w:rFonts w:eastAsia="新細明體"/>
            <w:sz w:val="18"/>
            <w:szCs w:val="18"/>
          </w:rPr>
          <w:t>diabetes status.</w:t>
        </w:r>
      </w:ins>
    </w:p>
    <w:p w14:paraId="0E79780B" w14:textId="77777777" w:rsidR="006741BB" w:rsidRDefault="006741BB" w:rsidP="009A693A">
      <w:pPr>
        <w:autoSpaceDE w:val="0"/>
        <w:autoSpaceDN w:val="0"/>
        <w:adjustRightInd w:val="0"/>
        <w:snapToGrid w:val="0"/>
        <w:jc w:val="center"/>
        <w:rPr>
          <w:rFonts w:eastAsia="Times New Roman Uni" w:cstheme="minorHAnsi"/>
          <w:b/>
          <w:bCs/>
          <w:shd w:val="clear" w:color="auto" w:fill="FFFFFF"/>
        </w:rPr>
      </w:pPr>
    </w:p>
    <w:p w14:paraId="21E49341" w14:textId="77777777" w:rsidR="006741BB" w:rsidRDefault="006741BB" w:rsidP="009A693A">
      <w:pPr>
        <w:autoSpaceDE w:val="0"/>
        <w:autoSpaceDN w:val="0"/>
        <w:adjustRightInd w:val="0"/>
        <w:snapToGrid w:val="0"/>
        <w:jc w:val="center"/>
        <w:rPr>
          <w:rFonts w:eastAsia="Times New Roman Uni" w:cstheme="minorHAnsi"/>
          <w:b/>
          <w:bCs/>
          <w:shd w:val="clear" w:color="auto" w:fill="FFFFFF"/>
        </w:rPr>
      </w:pPr>
    </w:p>
    <w:p w14:paraId="539C5DC4" w14:textId="77777777" w:rsidR="006741BB" w:rsidRDefault="006741BB" w:rsidP="009A693A">
      <w:pPr>
        <w:autoSpaceDE w:val="0"/>
        <w:autoSpaceDN w:val="0"/>
        <w:adjustRightInd w:val="0"/>
        <w:snapToGrid w:val="0"/>
        <w:jc w:val="center"/>
        <w:rPr>
          <w:rFonts w:eastAsia="Times New Roman Uni" w:cstheme="minorHAnsi"/>
          <w:b/>
          <w:bCs/>
          <w:shd w:val="clear" w:color="auto" w:fill="FFFFFF"/>
        </w:rPr>
      </w:pPr>
    </w:p>
    <w:p w14:paraId="366EBB7F" w14:textId="77777777" w:rsidR="006741BB" w:rsidRDefault="006741BB" w:rsidP="009A693A">
      <w:pPr>
        <w:autoSpaceDE w:val="0"/>
        <w:autoSpaceDN w:val="0"/>
        <w:adjustRightInd w:val="0"/>
        <w:snapToGrid w:val="0"/>
        <w:jc w:val="center"/>
        <w:rPr>
          <w:rFonts w:eastAsia="Times New Roman Uni" w:cstheme="minorHAnsi"/>
          <w:b/>
          <w:bCs/>
          <w:shd w:val="clear" w:color="auto" w:fill="FFFFFF"/>
        </w:rPr>
      </w:pPr>
    </w:p>
    <w:p w14:paraId="340D0E68" w14:textId="77777777" w:rsidR="006741BB" w:rsidRDefault="006741BB" w:rsidP="009A693A">
      <w:pPr>
        <w:autoSpaceDE w:val="0"/>
        <w:autoSpaceDN w:val="0"/>
        <w:adjustRightInd w:val="0"/>
        <w:snapToGrid w:val="0"/>
        <w:jc w:val="center"/>
        <w:rPr>
          <w:rFonts w:eastAsia="Times New Roman Uni" w:cstheme="minorHAnsi"/>
          <w:b/>
          <w:bCs/>
          <w:shd w:val="clear" w:color="auto" w:fill="FFFFFF"/>
        </w:rPr>
      </w:pPr>
    </w:p>
    <w:p w14:paraId="1E4A104D" w14:textId="77777777" w:rsidR="006741BB" w:rsidRDefault="006741BB" w:rsidP="009A693A">
      <w:pPr>
        <w:autoSpaceDE w:val="0"/>
        <w:autoSpaceDN w:val="0"/>
        <w:adjustRightInd w:val="0"/>
        <w:snapToGrid w:val="0"/>
        <w:jc w:val="center"/>
        <w:rPr>
          <w:rFonts w:eastAsia="Times New Roman Uni" w:cstheme="minorHAnsi"/>
          <w:b/>
          <w:bCs/>
          <w:shd w:val="clear" w:color="auto" w:fill="FFFFFF"/>
        </w:rPr>
      </w:pPr>
    </w:p>
    <w:p w14:paraId="74AE26E4" w14:textId="67CD9AF6" w:rsidR="006741BB" w:rsidRDefault="006741BB" w:rsidP="009A693A">
      <w:pPr>
        <w:autoSpaceDE w:val="0"/>
        <w:autoSpaceDN w:val="0"/>
        <w:adjustRightInd w:val="0"/>
        <w:snapToGrid w:val="0"/>
        <w:jc w:val="center"/>
        <w:rPr>
          <w:rFonts w:eastAsia="Times New Roman Uni" w:cstheme="minorHAnsi"/>
          <w:b/>
          <w:bCs/>
          <w:shd w:val="clear" w:color="auto" w:fill="FFFFFF"/>
        </w:rPr>
      </w:pPr>
    </w:p>
    <w:p w14:paraId="55BEC29B" w14:textId="123C9C16" w:rsidR="006741BB" w:rsidRDefault="006741BB" w:rsidP="009A693A">
      <w:pPr>
        <w:autoSpaceDE w:val="0"/>
        <w:autoSpaceDN w:val="0"/>
        <w:adjustRightInd w:val="0"/>
        <w:snapToGrid w:val="0"/>
        <w:jc w:val="center"/>
        <w:rPr>
          <w:rFonts w:eastAsia="Times New Roman Uni" w:cstheme="minorHAnsi"/>
          <w:b/>
          <w:bCs/>
          <w:shd w:val="clear" w:color="auto" w:fill="FFFFFF"/>
        </w:rPr>
      </w:pPr>
    </w:p>
    <w:p w14:paraId="3A3CC16C" w14:textId="77777777" w:rsidR="006741BB" w:rsidRDefault="006741BB" w:rsidP="009A693A">
      <w:pPr>
        <w:autoSpaceDE w:val="0"/>
        <w:autoSpaceDN w:val="0"/>
        <w:adjustRightInd w:val="0"/>
        <w:snapToGrid w:val="0"/>
        <w:jc w:val="center"/>
        <w:rPr>
          <w:rFonts w:eastAsia="Times New Roman Uni" w:cstheme="minorHAnsi"/>
          <w:b/>
          <w:bCs/>
          <w:shd w:val="clear" w:color="auto" w:fill="FFFFFF"/>
        </w:rPr>
      </w:pPr>
    </w:p>
    <w:p w14:paraId="0314C866" w14:textId="6B396F9B" w:rsidR="006741BB" w:rsidRDefault="006741BB" w:rsidP="009A693A">
      <w:pPr>
        <w:autoSpaceDE w:val="0"/>
        <w:autoSpaceDN w:val="0"/>
        <w:adjustRightInd w:val="0"/>
        <w:snapToGrid w:val="0"/>
        <w:jc w:val="center"/>
        <w:rPr>
          <w:ins w:id="194" w:author="Vicky Chen" w:date="2021-07-07T16:38:00Z"/>
          <w:rFonts w:eastAsia="Times New Roman Uni" w:cstheme="minorHAnsi"/>
          <w:b/>
          <w:bCs/>
          <w:shd w:val="clear" w:color="auto" w:fill="FFFFFF"/>
        </w:rPr>
      </w:pPr>
    </w:p>
    <w:p w14:paraId="157B73F7" w14:textId="7A1903E0" w:rsidR="004C5B18" w:rsidRDefault="004C5B18" w:rsidP="009A693A">
      <w:pPr>
        <w:autoSpaceDE w:val="0"/>
        <w:autoSpaceDN w:val="0"/>
        <w:adjustRightInd w:val="0"/>
        <w:snapToGrid w:val="0"/>
        <w:jc w:val="center"/>
        <w:rPr>
          <w:rFonts w:eastAsia="Times New Roman Uni" w:cstheme="minorHAnsi" w:hint="eastAsia"/>
          <w:b/>
          <w:bCs/>
          <w:shd w:val="clear" w:color="auto" w:fill="FFFFFF"/>
          <w:lang w:eastAsia="zh-TW"/>
        </w:rPr>
      </w:pPr>
      <w:ins w:id="195" w:author="Vicky Chen" w:date="2021-07-07T16:38:00Z">
        <w:r>
          <w:rPr>
            <w:rFonts w:eastAsia="Times New Roman Uni" w:cstheme="minorHAnsi"/>
            <w:b/>
            <w:bCs/>
            <w:shd w:val="clear" w:color="auto" w:fill="FFFFFF"/>
            <w:lang w:eastAsia="zh-TW"/>
          </w:rPr>
          <w:lastRenderedPageBreak/>
          <w:t>Figure 5 ROC curve for Scoring Models</w:t>
        </w:r>
      </w:ins>
    </w:p>
    <w:p w14:paraId="19110B89" w14:textId="7AE6FD52" w:rsidR="006741BB" w:rsidRDefault="00147474" w:rsidP="009A693A">
      <w:pPr>
        <w:autoSpaceDE w:val="0"/>
        <w:autoSpaceDN w:val="0"/>
        <w:adjustRightInd w:val="0"/>
        <w:snapToGrid w:val="0"/>
        <w:jc w:val="center"/>
        <w:rPr>
          <w:rFonts w:eastAsia="Times New Roman Uni" w:cstheme="minorHAnsi"/>
          <w:b/>
          <w:bCs/>
          <w:shd w:val="clear" w:color="auto" w:fill="FFFFFF"/>
        </w:rPr>
      </w:pPr>
      <w:ins w:id="196" w:author="Vicky Chen" w:date="2021-07-07T15:48:00Z">
        <w:r>
          <w:rPr>
            <w:rFonts w:eastAsia="Times New Roman Uni" w:cstheme="minorHAnsi"/>
            <w:b/>
            <w:bCs/>
            <w:noProof/>
            <w:shd w:val="clear" w:color="auto" w:fill="FFFFFF"/>
          </w:rPr>
          <w:drawing>
            <wp:inline distT="0" distB="0" distL="0" distR="0" wp14:anchorId="0A912F8C" wp14:editId="31D96BEF">
              <wp:extent cx="5943600" cy="324358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ins>
    </w:p>
    <w:p w14:paraId="617BE5BE" w14:textId="69BF67BE" w:rsidR="006741BB" w:rsidDel="009E26AA" w:rsidRDefault="006741BB" w:rsidP="009A693A">
      <w:pPr>
        <w:autoSpaceDE w:val="0"/>
        <w:autoSpaceDN w:val="0"/>
        <w:adjustRightInd w:val="0"/>
        <w:snapToGrid w:val="0"/>
        <w:jc w:val="center"/>
        <w:rPr>
          <w:del w:id="197" w:author="Vicky Chen" w:date="2021-07-06T16:41:00Z"/>
          <w:rFonts w:eastAsia="Times New Roman Uni" w:cstheme="minorHAnsi"/>
          <w:b/>
          <w:bCs/>
          <w:shd w:val="clear" w:color="auto" w:fill="FFFFFF"/>
        </w:rPr>
      </w:pPr>
    </w:p>
    <w:p w14:paraId="794A003B" w14:textId="6EFBD7DC" w:rsidR="006741BB" w:rsidDel="009E26AA" w:rsidRDefault="006741BB" w:rsidP="009A693A">
      <w:pPr>
        <w:autoSpaceDE w:val="0"/>
        <w:autoSpaceDN w:val="0"/>
        <w:adjustRightInd w:val="0"/>
        <w:snapToGrid w:val="0"/>
        <w:jc w:val="center"/>
        <w:rPr>
          <w:del w:id="198" w:author="Vicky Chen" w:date="2021-07-06T16:41:00Z"/>
          <w:rFonts w:eastAsia="Times New Roman Uni" w:cstheme="minorHAnsi"/>
          <w:b/>
          <w:bCs/>
          <w:shd w:val="clear" w:color="auto" w:fill="FFFFFF"/>
        </w:rPr>
      </w:pPr>
    </w:p>
    <w:p w14:paraId="04EC84C6" w14:textId="46FD5087" w:rsidR="009A693A" w:rsidRPr="001816E4" w:rsidDel="009E26AA" w:rsidRDefault="009A693A" w:rsidP="009A693A">
      <w:pPr>
        <w:autoSpaceDE w:val="0"/>
        <w:autoSpaceDN w:val="0"/>
        <w:adjustRightInd w:val="0"/>
        <w:snapToGrid w:val="0"/>
        <w:jc w:val="center"/>
        <w:rPr>
          <w:del w:id="199" w:author="Vicky Chen" w:date="2021-07-06T16:41:00Z"/>
          <w:rFonts w:eastAsia="Times New Roman Uni" w:cstheme="minorHAnsi"/>
          <w:b/>
          <w:bCs/>
          <w:shd w:val="clear" w:color="auto" w:fill="FFFFFF"/>
        </w:rPr>
      </w:pPr>
      <w:del w:id="200" w:author="Vicky Chen" w:date="2021-07-06T16:41:00Z">
        <w:r w:rsidRPr="001816E4" w:rsidDel="009E26AA">
          <w:rPr>
            <w:rFonts w:eastAsia="Times New Roman Uni" w:cstheme="minorHAnsi"/>
            <w:b/>
            <w:bCs/>
            <w:shd w:val="clear" w:color="auto" w:fill="FFFFFF"/>
          </w:rPr>
          <w:delText>Scoring 1</w:delText>
        </w:r>
      </w:del>
    </w:p>
    <w:tbl>
      <w:tblPr>
        <w:tblStyle w:val="a5"/>
        <w:tblW w:w="0" w:type="auto"/>
        <w:tblLook w:val="04A0" w:firstRow="1" w:lastRow="0" w:firstColumn="1" w:lastColumn="0" w:noHBand="0" w:noVBand="1"/>
      </w:tblPr>
      <w:tblGrid>
        <w:gridCol w:w="4390"/>
        <w:gridCol w:w="992"/>
      </w:tblGrid>
      <w:tr w:rsidR="009A693A" w:rsidRPr="001816E4" w:rsidDel="009E26AA" w14:paraId="39658CE4" w14:textId="6C9A04A5" w:rsidTr="00D503EB">
        <w:trPr>
          <w:del w:id="201" w:author="Vicky Chen" w:date="2021-07-06T16:41:00Z"/>
        </w:trPr>
        <w:tc>
          <w:tcPr>
            <w:tcW w:w="4390" w:type="dxa"/>
          </w:tcPr>
          <w:p w14:paraId="00AE4FBD" w14:textId="51A8920E" w:rsidR="009A693A" w:rsidRPr="001816E4" w:rsidDel="009E26AA" w:rsidRDefault="009A693A" w:rsidP="00D503EB">
            <w:pPr>
              <w:adjustRightInd w:val="0"/>
              <w:snapToGrid w:val="0"/>
              <w:rPr>
                <w:del w:id="202" w:author="Vicky Chen" w:date="2021-07-06T16:41:00Z"/>
                <w:rFonts w:cstheme="minorHAnsi"/>
                <w:b/>
                <w:bCs/>
                <w:sz w:val="22"/>
              </w:rPr>
            </w:pPr>
            <w:del w:id="203" w:author="Vicky Chen" w:date="2021-07-06T16:41:00Z">
              <w:r w:rsidRPr="001816E4" w:rsidDel="009E26AA">
                <w:rPr>
                  <w:rFonts w:cstheme="minorHAnsi"/>
                  <w:b/>
                  <w:bCs/>
                  <w:sz w:val="22"/>
                </w:rPr>
                <w:delText>Factors</w:delText>
              </w:r>
            </w:del>
          </w:p>
        </w:tc>
        <w:tc>
          <w:tcPr>
            <w:tcW w:w="992" w:type="dxa"/>
          </w:tcPr>
          <w:p w14:paraId="3A35B4CA" w14:textId="28414FAA" w:rsidR="009A693A" w:rsidRPr="001816E4" w:rsidDel="009E26AA" w:rsidRDefault="009A693A" w:rsidP="00D503EB">
            <w:pPr>
              <w:adjustRightInd w:val="0"/>
              <w:snapToGrid w:val="0"/>
              <w:rPr>
                <w:del w:id="204" w:author="Vicky Chen" w:date="2021-07-06T16:41:00Z"/>
                <w:rFonts w:cstheme="minorHAnsi"/>
                <w:b/>
                <w:bCs/>
                <w:sz w:val="22"/>
              </w:rPr>
            </w:pPr>
            <w:del w:id="205" w:author="Vicky Chen" w:date="2021-07-06T16:41:00Z">
              <w:r w:rsidRPr="001816E4" w:rsidDel="009E26AA">
                <w:rPr>
                  <w:rFonts w:cstheme="minorHAnsi"/>
                  <w:b/>
                  <w:bCs/>
                  <w:sz w:val="22"/>
                </w:rPr>
                <w:delText>Score</w:delText>
              </w:r>
            </w:del>
          </w:p>
        </w:tc>
      </w:tr>
      <w:tr w:rsidR="009A693A" w:rsidRPr="001816E4" w:rsidDel="009E26AA" w14:paraId="7023D1BC" w14:textId="10B1BF65" w:rsidTr="00D503EB">
        <w:trPr>
          <w:del w:id="206" w:author="Vicky Chen" w:date="2021-07-06T16:41:00Z"/>
        </w:trPr>
        <w:tc>
          <w:tcPr>
            <w:tcW w:w="5382" w:type="dxa"/>
            <w:gridSpan w:val="2"/>
          </w:tcPr>
          <w:p w14:paraId="07DACE2A" w14:textId="07A2EED9" w:rsidR="009A693A" w:rsidRPr="001816E4" w:rsidDel="009E26AA" w:rsidRDefault="009A693A" w:rsidP="00D503EB">
            <w:pPr>
              <w:adjustRightInd w:val="0"/>
              <w:snapToGrid w:val="0"/>
              <w:jc w:val="both"/>
              <w:rPr>
                <w:del w:id="207" w:author="Vicky Chen" w:date="2021-07-06T16:41:00Z"/>
                <w:rFonts w:cstheme="minorHAnsi"/>
                <w:sz w:val="22"/>
              </w:rPr>
            </w:pPr>
            <w:del w:id="208" w:author="Vicky Chen" w:date="2021-07-06T16:41:00Z">
              <w:r w:rsidRPr="001816E4" w:rsidDel="009E26AA">
                <w:rPr>
                  <w:rFonts w:cstheme="minorHAnsi"/>
                  <w:b/>
                  <w:bCs/>
                  <w:sz w:val="22"/>
                </w:rPr>
                <w:delText>Comorbidities:</w:delText>
              </w:r>
            </w:del>
          </w:p>
        </w:tc>
      </w:tr>
      <w:tr w:rsidR="009A693A" w:rsidRPr="001816E4" w:rsidDel="009E26AA" w14:paraId="28207AE8" w14:textId="51A1EECF" w:rsidTr="00D503EB">
        <w:trPr>
          <w:del w:id="209" w:author="Vicky Chen" w:date="2021-07-06T16:41:00Z"/>
        </w:trPr>
        <w:tc>
          <w:tcPr>
            <w:tcW w:w="4390" w:type="dxa"/>
          </w:tcPr>
          <w:p w14:paraId="29320725" w14:textId="6DAE0AF8" w:rsidR="009A693A" w:rsidRPr="001816E4" w:rsidDel="009E26AA" w:rsidRDefault="009A693A" w:rsidP="00D503EB">
            <w:pPr>
              <w:adjustRightInd w:val="0"/>
              <w:snapToGrid w:val="0"/>
              <w:rPr>
                <w:del w:id="210" w:author="Vicky Chen" w:date="2021-07-06T16:41:00Z"/>
                <w:rFonts w:cstheme="minorHAnsi"/>
                <w:sz w:val="22"/>
              </w:rPr>
            </w:pPr>
            <w:del w:id="211" w:author="Vicky Chen" w:date="2021-07-06T16:41:00Z">
              <w:r w:rsidRPr="001816E4" w:rsidDel="009E26AA">
                <w:rPr>
                  <w:rFonts w:cstheme="minorHAnsi"/>
                  <w:sz w:val="22"/>
                </w:rPr>
                <w:delText xml:space="preserve"> HTN</w:delText>
              </w:r>
            </w:del>
          </w:p>
        </w:tc>
        <w:tc>
          <w:tcPr>
            <w:tcW w:w="992" w:type="dxa"/>
            <w:vAlign w:val="center"/>
          </w:tcPr>
          <w:p w14:paraId="7F48D501" w14:textId="7F253652" w:rsidR="009A693A" w:rsidRPr="001816E4" w:rsidDel="009E26AA" w:rsidRDefault="009A693A" w:rsidP="00D503EB">
            <w:pPr>
              <w:adjustRightInd w:val="0"/>
              <w:snapToGrid w:val="0"/>
              <w:jc w:val="center"/>
              <w:rPr>
                <w:del w:id="212" w:author="Vicky Chen" w:date="2021-07-06T16:41:00Z"/>
                <w:rFonts w:cstheme="minorHAnsi"/>
                <w:sz w:val="22"/>
              </w:rPr>
            </w:pPr>
            <w:del w:id="213" w:author="Vicky Chen" w:date="2021-07-06T16:41:00Z">
              <w:r w:rsidRPr="001816E4" w:rsidDel="009E26AA">
                <w:rPr>
                  <w:rFonts w:cstheme="minorHAnsi"/>
                  <w:sz w:val="22"/>
                </w:rPr>
                <w:delText>-1</w:delText>
              </w:r>
            </w:del>
          </w:p>
        </w:tc>
      </w:tr>
      <w:tr w:rsidR="009A693A" w:rsidRPr="001816E4" w:rsidDel="009E26AA" w14:paraId="40680AF3" w14:textId="4CDDBA60" w:rsidTr="00D503EB">
        <w:trPr>
          <w:del w:id="214" w:author="Vicky Chen" w:date="2021-07-06T16:41:00Z"/>
        </w:trPr>
        <w:tc>
          <w:tcPr>
            <w:tcW w:w="4390" w:type="dxa"/>
          </w:tcPr>
          <w:p w14:paraId="0117CD5C" w14:textId="35C99D19" w:rsidR="009A693A" w:rsidRPr="001816E4" w:rsidDel="009E26AA" w:rsidRDefault="009A693A" w:rsidP="00D503EB">
            <w:pPr>
              <w:adjustRightInd w:val="0"/>
              <w:snapToGrid w:val="0"/>
              <w:rPr>
                <w:del w:id="215" w:author="Vicky Chen" w:date="2021-07-06T16:41:00Z"/>
                <w:rFonts w:cstheme="minorHAnsi"/>
                <w:sz w:val="22"/>
              </w:rPr>
            </w:pPr>
            <w:del w:id="216" w:author="Vicky Chen" w:date="2021-07-06T16:41:00Z">
              <w:r w:rsidRPr="001816E4" w:rsidDel="009E26AA">
                <w:rPr>
                  <w:rFonts w:cstheme="minorHAnsi"/>
                  <w:sz w:val="22"/>
                </w:rPr>
                <w:delText xml:space="preserve"> CKD</w:delText>
              </w:r>
            </w:del>
          </w:p>
        </w:tc>
        <w:tc>
          <w:tcPr>
            <w:tcW w:w="992" w:type="dxa"/>
            <w:vAlign w:val="center"/>
          </w:tcPr>
          <w:p w14:paraId="092DE2F2" w14:textId="1A5F160D" w:rsidR="009A693A" w:rsidRPr="001816E4" w:rsidDel="009E26AA" w:rsidRDefault="009A693A" w:rsidP="00D503EB">
            <w:pPr>
              <w:adjustRightInd w:val="0"/>
              <w:snapToGrid w:val="0"/>
              <w:jc w:val="center"/>
              <w:rPr>
                <w:del w:id="217" w:author="Vicky Chen" w:date="2021-07-06T16:41:00Z"/>
                <w:rFonts w:cstheme="minorHAnsi"/>
                <w:sz w:val="22"/>
              </w:rPr>
            </w:pPr>
            <w:del w:id="218" w:author="Vicky Chen" w:date="2021-07-06T16:41:00Z">
              <w:r w:rsidRPr="001816E4" w:rsidDel="009E26AA">
                <w:rPr>
                  <w:rFonts w:cstheme="minorHAnsi"/>
                  <w:sz w:val="22"/>
                </w:rPr>
                <w:delText>+1</w:delText>
              </w:r>
            </w:del>
          </w:p>
        </w:tc>
      </w:tr>
      <w:tr w:rsidR="009A693A" w:rsidRPr="001816E4" w:rsidDel="009E26AA" w14:paraId="6ECBCF8B" w14:textId="7D50326A" w:rsidTr="00D503EB">
        <w:trPr>
          <w:del w:id="219" w:author="Vicky Chen" w:date="2021-07-06T16:41:00Z"/>
        </w:trPr>
        <w:tc>
          <w:tcPr>
            <w:tcW w:w="4390" w:type="dxa"/>
          </w:tcPr>
          <w:p w14:paraId="7278D19F" w14:textId="548B8F8D" w:rsidR="009A693A" w:rsidRPr="001816E4" w:rsidDel="009E26AA" w:rsidRDefault="009A693A" w:rsidP="00D503EB">
            <w:pPr>
              <w:adjustRightInd w:val="0"/>
              <w:snapToGrid w:val="0"/>
              <w:rPr>
                <w:del w:id="220" w:author="Vicky Chen" w:date="2021-07-06T16:41:00Z"/>
                <w:rFonts w:cstheme="minorHAnsi"/>
                <w:sz w:val="22"/>
              </w:rPr>
            </w:pPr>
            <w:del w:id="221" w:author="Vicky Chen" w:date="2021-07-06T16:41:00Z">
              <w:r w:rsidRPr="001816E4" w:rsidDel="009E26AA">
                <w:rPr>
                  <w:rFonts w:cstheme="minorHAnsi"/>
                  <w:sz w:val="22"/>
                </w:rPr>
                <w:delText xml:space="preserve"> Cancer</w:delText>
              </w:r>
            </w:del>
          </w:p>
        </w:tc>
        <w:tc>
          <w:tcPr>
            <w:tcW w:w="992" w:type="dxa"/>
            <w:vAlign w:val="center"/>
          </w:tcPr>
          <w:p w14:paraId="200EB1E8" w14:textId="2033C66E" w:rsidR="009A693A" w:rsidRPr="001816E4" w:rsidDel="009E26AA" w:rsidRDefault="009A693A" w:rsidP="00D503EB">
            <w:pPr>
              <w:adjustRightInd w:val="0"/>
              <w:snapToGrid w:val="0"/>
              <w:jc w:val="center"/>
              <w:rPr>
                <w:del w:id="222" w:author="Vicky Chen" w:date="2021-07-06T16:41:00Z"/>
                <w:rFonts w:cstheme="minorHAnsi"/>
                <w:sz w:val="22"/>
              </w:rPr>
            </w:pPr>
            <w:del w:id="223" w:author="Vicky Chen" w:date="2021-07-06T16:41:00Z">
              <w:r w:rsidRPr="001816E4" w:rsidDel="009E26AA">
                <w:rPr>
                  <w:rFonts w:cstheme="minorHAnsi"/>
                  <w:sz w:val="22"/>
                </w:rPr>
                <w:delText>+1</w:delText>
              </w:r>
            </w:del>
          </w:p>
        </w:tc>
      </w:tr>
      <w:tr w:rsidR="009A693A" w:rsidRPr="001816E4" w:rsidDel="009E26AA" w14:paraId="626ED399" w14:textId="7E8AC74D" w:rsidTr="00D503EB">
        <w:trPr>
          <w:del w:id="224" w:author="Vicky Chen" w:date="2021-07-06T16:41:00Z"/>
        </w:trPr>
        <w:tc>
          <w:tcPr>
            <w:tcW w:w="5382" w:type="dxa"/>
            <w:gridSpan w:val="2"/>
          </w:tcPr>
          <w:p w14:paraId="1BE60587" w14:textId="230B2B59" w:rsidR="009A693A" w:rsidRPr="001816E4" w:rsidDel="009E26AA" w:rsidRDefault="009A693A" w:rsidP="00D503EB">
            <w:pPr>
              <w:adjustRightInd w:val="0"/>
              <w:snapToGrid w:val="0"/>
              <w:jc w:val="both"/>
              <w:rPr>
                <w:del w:id="225" w:author="Vicky Chen" w:date="2021-07-06T16:41:00Z"/>
                <w:rFonts w:cstheme="minorHAnsi"/>
                <w:sz w:val="22"/>
              </w:rPr>
            </w:pPr>
            <w:del w:id="226" w:author="Vicky Chen" w:date="2021-07-06T16:41:00Z">
              <w:r w:rsidRPr="001816E4" w:rsidDel="009E26AA">
                <w:rPr>
                  <w:rFonts w:cstheme="minorHAnsi"/>
                  <w:b/>
                  <w:bCs/>
                  <w:sz w:val="22"/>
                </w:rPr>
                <w:delText>Medication:</w:delText>
              </w:r>
            </w:del>
          </w:p>
        </w:tc>
      </w:tr>
      <w:tr w:rsidR="009A693A" w:rsidRPr="001816E4" w:rsidDel="009E26AA" w14:paraId="5279D78A" w14:textId="4144EFC4" w:rsidTr="00D503EB">
        <w:trPr>
          <w:del w:id="227" w:author="Vicky Chen" w:date="2021-07-06T16:41:00Z"/>
        </w:trPr>
        <w:tc>
          <w:tcPr>
            <w:tcW w:w="4390" w:type="dxa"/>
          </w:tcPr>
          <w:p w14:paraId="50B88054" w14:textId="5EB743F9" w:rsidR="009A693A" w:rsidRPr="001816E4" w:rsidDel="009E26AA" w:rsidRDefault="009A693A" w:rsidP="00D503EB">
            <w:pPr>
              <w:adjustRightInd w:val="0"/>
              <w:snapToGrid w:val="0"/>
              <w:rPr>
                <w:del w:id="228" w:author="Vicky Chen" w:date="2021-07-06T16:41:00Z"/>
                <w:rFonts w:cstheme="minorHAnsi"/>
                <w:sz w:val="22"/>
              </w:rPr>
            </w:pPr>
            <w:del w:id="229" w:author="Vicky Chen" w:date="2021-07-06T16:41:00Z">
              <w:r w:rsidRPr="001816E4" w:rsidDel="009E26AA">
                <w:rPr>
                  <w:rFonts w:cstheme="minorHAnsi"/>
                  <w:sz w:val="22"/>
                </w:rPr>
                <w:delText xml:space="preserve"> Norepinephrine  </w:delText>
              </w:r>
            </w:del>
          </w:p>
        </w:tc>
        <w:tc>
          <w:tcPr>
            <w:tcW w:w="992" w:type="dxa"/>
            <w:vAlign w:val="center"/>
          </w:tcPr>
          <w:p w14:paraId="511FF7FF" w14:textId="1AD039C5" w:rsidR="009A693A" w:rsidRPr="001816E4" w:rsidDel="009E26AA" w:rsidRDefault="009A693A" w:rsidP="00D503EB">
            <w:pPr>
              <w:adjustRightInd w:val="0"/>
              <w:snapToGrid w:val="0"/>
              <w:jc w:val="center"/>
              <w:rPr>
                <w:del w:id="230" w:author="Vicky Chen" w:date="2021-07-06T16:41:00Z"/>
                <w:rFonts w:cstheme="minorHAnsi"/>
                <w:sz w:val="22"/>
              </w:rPr>
            </w:pPr>
            <w:del w:id="231" w:author="Vicky Chen" w:date="2021-07-06T16:41:00Z">
              <w:r w:rsidRPr="001816E4" w:rsidDel="009E26AA">
                <w:rPr>
                  <w:rFonts w:cstheme="minorHAnsi"/>
                  <w:sz w:val="22"/>
                </w:rPr>
                <w:delText>+1</w:delText>
              </w:r>
            </w:del>
          </w:p>
        </w:tc>
      </w:tr>
      <w:tr w:rsidR="009A693A" w:rsidRPr="001816E4" w:rsidDel="009E26AA" w14:paraId="1A11F5A2" w14:textId="00A66C31" w:rsidTr="00D503EB">
        <w:trPr>
          <w:del w:id="232" w:author="Vicky Chen" w:date="2021-07-06T16:41:00Z"/>
        </w:trPr>
        <w:tc>
          <w:tcPr>
            <w:tcW w:w="4390" w:type="dxa"/>
          </w:tcPr>
          <w:p w14:paraId="274EA42C" w14:textId="323A15FF" w:rsidR="009A693A" w:rsidRPr="001816E4" w:rsidDel="009E26AA" w:rsidRDefault="009A693A" w:rsidP="00D503EB">
            <w:pPr>
              <w:adjustRightInd w:val="0"/>
              <w:snapToGrid w:val="0"/>
              <w:rPr>
                <w:del w:id="233" w:author="Vicky Chen" w:date="2021-07-06T16:41:00Z"/>
                <w:rFonts w:cstheme="minorHAnsi"/>
                <w:sz w:val="22"/>
              </w:rPr>
            </w:pPr>
            <w:del w:id="234" w:author="Vicky Chen" w:date="2021-07-06T16:41:00Z">
              <w:r w:rsidRPr="001816E4" w:rsidDel="009E26AA">
                <w:rPr>
                  <w:rFonts w:cstheme="minorHAnsi"/>
                  <w:sz w:val="22"/>
                </w:rPr>
                <w:delText xml:space="preserve"> Vasopressin</w:delText>
              </w:r>
            </w:del>
          </w:p>
        </w:tc>
        <w:tc>
          <w:tcPr>
            <w:tcW w:w="992" w:type="dxa"/>
            <w:vAlign w:val="center"/>
          </w:tcPr>
          <w:p w14:paraId="0EFCFA10" w14:textId="0CB46C2B" w:rsidR="009A693A" w:rsidRPr="001816E4" w:rsidDel="009E26AA" w:rsidRDefault="009A693A" w:rsidP="00D503EB">
            <w:pPr>
              <w:adjustRightInd w:val="0"/>
              <w:snapToGrid w:val="0"/>
              <w:jc w:val="center"/>
              <w:rPr>
                <w:del w:id="235" w:author="Vicky Chen" w:date="2021-07-06T16:41:00Z"/>
                <w:rFonts w:cstheme="minorHAnsi"/>
                <w:sz w:val="22"/>
              </w:rPr>
            </w:pPr>
            <w:del w:id="236" w:author="Vicky Chen" w:date="2021-07-06T16:41:00Z">
              <w:r w:rsidRPr="001816E4" w:rsidDel="009E26AA">
                <w:rPr>
                  <w:rFonts w:cstheme="minorHAnsi"/>
                  <w:sz w:val="22"/>
                </w:rPr>
                <w:delText>+1</w:delText>
              </w:r>
            </w:del>
          </w:p>
        </w:tc>
      </w:tr>
      <w:tr w:rsidR="009A693A" w:rsidRPr="001816E4" w:rsidDel="009E26AA" w14:paraId="78C700E2" w14:textId="71021299" w:rsidTr="00D503EB">
        <w:trPr>
          <w:del w:id="237" w:author="Vicky Chen" w:date="2021-07-06T16:41:00Z"/>
        </w:trPr>
        <w:tc>
          <w:tcPr>
            <w:tcW w:w="5382" w:type="dxa"/>
            <w:gridSpan w:val="2"/>
          </w:tcPr>
          <w:p w14:paraId="3E08F5B5" w14:textId="5D827652" w:rsidR="009A693A" w:rsidRPr="001816E4" w:rsidDel="009E26AA" w:rsidRDefault="009A693A" w:rsidP="00D503EB">
            <w:pPr>
              <w:adjustRightInd w:val="0"/>
              <w:snapToGrid w:val="0"/>
              <w:jc w:val="both"/>
              <w:rPr>
                <w:del w:id="238" w:author="Vicky Chen" w:date="2021-07-06T16:41:00Z"/>
                <w:rFonts w:cstheme="minorHAnsi"/>
                <w:sz w:val="22"/>
              </w:rPr>
            </w:pPr>
            <w:del w:id="239" w:author="Vicky Chen" w:date="2021-07-06T16:41:00Z">
              <w:r w:rsidRPr="001816E4" w:rsidDel="009E26AA">
                <w:rPr>
                  <w:rFonts w:cstheme="minorHAnsi"/>
                  <w:b/>
                  <w:bCs/>
                  <w:sz w:val="22"/>
                </w:rPr>
                <w:delText>Clinical values:</w:delText>
              </w:r>
            </w:del>
          </w:p>
        </w:tc>
      </w:tr>
      <w:tr w:rsidR="009A693A" w:rsidRPr="001816E4" w:rsidDel="009E26AA" w14:paraId="662EF157" w14:textId="71E363EB" w:rsidTr="00D503EB">
        <w:trPr>
          <w:del w:id="240" w:author="Vicky Chen" w:date="2021-07-06T16:41:00Z"/>
        </w:trPr>
        <w:tc>
          <w:tcPr>
            <w:tcW w:w="4390" w:type="dxa"/>
          </w:tcPr>
          <w:p w14:paraId="0579E008" w14:textId="7905F1BB" w:rsidR="009A693A" w:rsidRPr="001816E4" w:rsidDel="009E26AA" w:rsidRDefault="009A693A" w:rsidP="00D503EB">
            <w:pPr>
              <w:adjustRightInd w:val="0"/>
              <w:snapToGrid w:val="0"/>
              <w:rPr>
                <w:del w:id="241" w:author="Vicky Chen" w:date="2021-07-06T16:41:00Z"/>
                <w:rFonts w:cstheme="minorHAnsi"/>
                <w:sz w:val="22"/>
              </w:rPr>
            </w:pPr>
            <w:del w:id="242" w:author="Vicky Chen" w:date="2021-07-06T16:41:00Z">
              <w:r w:rsidRPr="001816E4" w:rsidDel="009E26AA">
                <w:rPr>
                  <w:rFonts w:cstheme="minorHAnsi"/>
                  <w:sz w:val="22"/>
                </w:rPr>
                <w:delText xml:space="preserve"> SBP&lt;120mmHg</w:delText>
              </w:r>
            </w:del>
          </w:p>
        </w:tc>
        <w:tc>
          <w:tcPr>
            <w:tcW w:w="992" w:type="dxa"/>
            <w:vAlign w:val="center"/>
          </w:tcPr>
          <w:p w14:paraId="2F94452F" w14:textId="467782D8" w:rsidR="009A693A" w:rsidRPr="001816E4" w:rsidDel="009E26AA" w:rsidRDefault="009A693A" w:rsidP="00D503EB">
            <w:pPr>
              <w:adjustRightInd w:val="0"/>
              <w:snapToGrid w:val="0"/>
              <w:jc w:val="center"/>
              <w:rPr>
                <w:del w:id="243" w:author="Vicky Chen" w:date="2021-07-06T16:41:00Z"/>
                <w:rFonts w:cstheme="minorHAnsi"/>
                <w:sz w:val="22"/>
              </w:rPr>
            </w:pPr>
            <w:del w:id="244" w:author="Vicky Chen" w:date="2021-07-06T16:41:00Z">
              <w:r w:rsidRPr="001816E4" w:rsidDel="009E26AA">
                <w:rPr>
                  <w:rFonts w:cstheme="minorHAnsi"/>
                  <w:sz w:val="22"/>
                </w:rPr>
                <w:delText>-1</w:delText>
              </w:r>
            </w:del>
          </w:p>
        </w:tc>
      </w:tr>
      <w:tr w:rsidR="009A693A" w:rsidRPr="001816E4" w:rsidDel="009E26AA" w14:paraId="63E5BCCD" w14:textId="7569C376" w:rsidTr="00D503EB">
        <w:trPr>
          <w:del w:id="245" w:author="Vicky Chen" w:date="2021-07-06T16:41:00Z"/>
        </w:trPr>
        <w:tc>
          <w:tcPr>
            <w:tcW w:w="4390" w:type="dxa"/>
          </w:tcPr>
          <w:p w14:paraId="31ED8B92" w14:textId="5B4DB720" w:rsidR="009A693A" w:rsidRPr="001816E4" w:rsidDel="009E26AA" w:rsidRDefault="009A693A" w:rsidP="00D503EB">
            <w:pPr>
              <w:adjustRightInd w:val="0"/>
              <w:snapToGrid w:val="0"/>
              <w:rPr>
                <w:del w:id="246" w:author="Vicky Chen" w:date="2021-07-06T16:41:00Z"/>
                <w:rFonts w:cstheme="minorHAnsi"/>
                <w:sz w:val="22"/>
              </w:rPr>
            </w:pPr>
            <w:del w:id="247" w:author="Vicky Chen" w:date="2021-07-06T16:41:00Z">
              <w:r w:rsidRPr="001816E4" w:rsidDel="009E26AA">
                <w:rPr>
                  <w:rFonts w:eastAsia="HeiT" w:cstheme="minorHAnsi"/>
                  <w:kern w:val="0"/>
                  <w:sz w:val="22"/>
                </w:rPr>
                <w:delText xml:space="preserve"> PIP &lt; 40 cm H</w:delText>
              </w:r>
              <w:r w:rsidRPr="001816E4" w:rsidDel="009E26AA">
                <w:rPr>
                  <w:rFonts w:eastAsia="HeiT" w:cstheme="minorHAnsi"/>
                  <w:kern w:val="0"/>
                  <w:sz w:val="22"/>
                  <w:vertAlign w:val="subscript"/>
                </w:rPr>
                <w:delText>2</w:delText>
              </w:r>
              <w:r w:rsidRPr="001816E4" w:rsidDel="009E26AA">
                <w:rPr>
                  <w:rFonts w:eastAsia="HeiT" w:cstheme="minorHAnsi"/>
                  <w:kern w:val="0"/>
                  <w:sz w:val="22"/>
                </w:rPr>
                <w:delText>O</w:delText>
              </w:r>
            </w:del>
          </w:p>
        </w:tc>
        <w:tc>
          <w:tcPr>
            <w:tcW w:w="992" w:type="dxa"/>
            <w:vAlign w:val="center"/>
          </w:tcPr>
          <w:p w14:paraId="01102846" w14:textId="2CA5F30B" w:rsidR="009A693A" w:rsidRPr="001816E4" w:rsidDel="009E26AA" w:rsidRDefault="009A693A" w:rsidP="00D503EB">
            <w:pPr>
              <w:adjustRightInd w:val="0"/>
              <w:snapToGrid w:val="0"/>
              <w:jc w:val="center"/>
              <w:rPr>
                <w:del w:id="248" w:author="Vicky Chen" w:date="2021-07-06T16:41:00Z"/>
                <w:rFonts w:cstheme="minorHAnsi"/>
                <w:sz w:val="22"/>
              </w:rPr>
            </w:pPr>
            <w:del w:id="249" w:author="Vicky Chen" w:date="2021-07-06T16:41:00Z">
              <w:r w:rsidRPr="001816E4" w:rsidDel="009E26AA">
                <w:rPr>
                  <w:rFonts w:cstheme="minorHAnsi"/>
                  <w:sz w:val="22"/>
                </w:rPr>
                <w:delText>+1</w:delText>
              </w:r>
            </w:del>
          </w:p>
        </w:tc>
      </w:tr>
      <w:tr w:rsidR="009A693A" w:rsidRPr="001816E4" w:rsidDel="009E26AA" w14:paraId="368F2F0A" w14:textId="6E3F3BD8" w:rsidTr="00D503EB">
        <w:trPr>
          <w:del w:id="250" w:author="Vicky Chen" w:date="2021-07-06T16:41:00Z"/>
        </w:trPr>
        <w:tc>
          <w:tcPr>
            <w:tcW w:w="4390" w:type="dxa"/>
          </w:tcPr>
          <w:p w14:paraId="7F88E73A" w14:textId="24732B91" w:rsidR="009A693A" w:rsidRPr="001816E4" w:rsidDel="009E26AA" w:rsidRDefault="009A693A" w:rsidP="00D503EB">
            <w:pPr>
              <w:adjustRightInd w:val="0"/>
              <w:snapToGrid w:val="0"/>
              <w:rPr>
                <w:del w:id="251" w:author="Vicky Chen" w:date="2021-07-06T16:41:00Z"/>
                <w:rFonts w:cstheme="minorHAnsi"/>
                <w:sz w:val="22"/>
              </w:rPr>
            </w:pPr>
            <w:del w:id="252" w:author="Vicky Chen" w:date="2021-07-06T16:41:00Z">
              <w:r w:rsidRPr="001816E4" w:rsidDel="009E26AA">
                <w:rPr>
                  <w:rFonts w:eastAsia="HeiT" w:cstheme="minorHAnsi"/>
                  <w:kern w:val="0"/>
                  <w:sz w:val="22"/>
                </w:rPr>
                <w:delText xml:space="preserve"> MAPS &lt;30 cm H</w:delText>
              </w:r>
              <w:r w:rsidRPr="001816E4" w:rsidDel="009E26AA">
                <w:rPr>
                  <w:rFonts w:eastAsia="HeiT" w:cstheme="minorHAnsi"/>
                  <w:kern w:val="0"/>
                  <w:sz w:val="22"/>
                  <w:vertAlign w:val="subscript"/>
                </w:rPr>
                <w:delText>2</w:delText>
              </w:r>
              <w:r w:rsidRPr="001816E4" w:rsidDel="009E26AA">
                <w:rPr>
                  <w:rFonts w:eastAsia="HeiT" w:cstheme="minorHAnsi"/>
                  <w:kern w:val="0"/>
                  <w:sz w:val="22"/>
                </w:rPr>
                <w:delText>o</w:delText>
              </w:r>
            </w:del>
          </w:p>
        </w:tc>
        <w:tc>
          <w:tcPr>
            <w:tcW w:w="992" w:type="dxa"/>
            <w:vAlign w:val="center"/>
          </w:tcPr>
          <w:p w14:paraId="421B90CF" w14:textId="512AB3C4" w:rsidR="009A693A" w:rsidRPr="001816E4" w:rsidDel="009E26AA" w:rsidRDefault="009A693A" w:rsidP="00D503EB">
            <w:pPr>
              <w:adjustRightInd w:val="0"/>
              <w:snapToGrid w:val="0"/>
              <w:jc w:val="center"/>
              <w:rPr>
                <w:del w:id="253" w:author="Vicky Chen" w:date="2021-07-06T16:41:00Z"/>
                <w:rFonts w:cstheme="minorHAnsi"/>
                <w:sz w:val="22"/>
              </w:rPr>
            </w:pPr>
            <w:del w:id="254" w:author="Vicky Chen" w:date="2021-07-06T16:41:00Z">
              <w:r w:rsidRPr="001816E4" w:rsidDel="009E26AA">
                <w:rPr>
                  <w:rFonts w:cstheme="minorHAnsi"/>
                  <w:sz w:val="22"/>
                </w:rPr>
                <w:delText>+1</w:delText>
              </w:r>
            </w:del>
          </w:p>
        </w:tc>
      </w:tr>
      <w:tr w:rsidR="009A693A" w:rsidRPr="001816E4" w:rsidDel="009E26AA" w14:paraId="00F6F6CD" w14:textId="4CA18FB9" w:rsidTr="00D503EB">
        <w:trPr>
          <w:del w:id="255" w:author="Vicky Chen" w:date="2021-07-06T16:41:00Z"/>
        </w:trPr>
        <w:tc>
          <w:tcPr>
            <w:tcW w:w="4390" w:type="dxa"/>
          </w:tcPr>
          <w:p w14:paraId="2E0C644E" w14:textId="0CF9BBF3" w:rsidR="009A693A" w:rsidRPr="001816E4" w:rsidDel="009E26AA" w:rsidRDefault="009A693A" w:rsidP="00D503EB">
            <w:pPr>
              <w:adjustRightInd w:val="0"/>
              <w:snapToGrid w:val="0"/>
              <w:rPr>
                <w:del w:id="256" w:author="Vicky Chen" w:date="2021-07-06T16:41:00Z"/>
                <w:rFonts w:eastAsia="HeiT" w:cstheme="minorHAnsi"/>
                <w:kern w:val="0"/>
                <w:sz w:val="22"/>
              </w:rPr>
            </w:pPr>
            <w:del w:id="257" w:author="Vicky Chen" w:date="2021-07-06T16:41:00Z">
              <w:r w:rsidRPr="001816E4" w:rsidDel="009E26AA">
                <w:rPr>
                  <w:rFonts w:eastAsia="HeiT" w:cstheme="minorHAnsi"/>
                  <w:kern w:val="0"/>
                  <w:sz w:val="22"/>
                </w:rPr>
                <w:delText xml:space="preserve"> WBC=3.25-1.96  10</w:delText>
              </w:r>
              <w:r w:rsidRPr="001816E4" w:rsidDel="009E26AA">
                <w:rPr>
                  <w:rFonts w:eastAsia="HeiT" w:cstheme="minorHAnsi"/>
                  <w:kern w:val="0"/>
                  <w:sz w:val="22"/>
                  <w:vertAlign w:val="superscript"/>
                </w:rPr>
                <w:delText>3</w:delText>
              </w:r>
              <w:r w:rsidRPr="001816E4" w:rsidDel="009E26AA">
                <w:rPr>
                  <w:rFonts w:eastAsia="HeiT" w:cstheme="minorHAnsi"/>
                  <w:kern w:val="0"/>
                  <w:sz w:val="22"/>
                </w:rPr>
                <w:delText>/uL</w:delText>
              </w:r>
            </w:del>
          </w:p>
        </w:tc>
        <w:tc>
          <w:tcPr>
            <w:tcW w:w="992" w:type="dxa"/>
            <w:vAlign w:val="center"/>
          </w:tcPr>
          <w:p w14:paraId="2C70DDBA" w14:textId="5B07930F" w:rsidR="009A693A" w:rsidRPr="001816E4" w:rsidDel="009E26AA" w:rsidRDefault="009A693A" w:rsidP="00D503EB">
            <w:pPr>
              <w:adjustRightInd w:val="0"/>
              <w:snapToGrid w:val="0"/>
              <w:jc w:val="center"/>
              <w:rPr>
                <w:del w:id="258" w:author="Vicky Chen" w:date="2021-07-06T16:41:00Z"/>
                <w:rFonts w:cstheme="minorHAnsi"/>
                <w:sz w:val="22"/>
              </w:rPr>
            </w:pPr>
            <w:del w:id="259" w:author="Vicky Chen" w:date="2021-07-06T16:41:00Z">
              <w:r w:rsidRPr="001816E4" w:rsidDel="009E26AA">
                <w:rPr>
                  <w:rFonts w:cstheme="minorHAnsi"/>
                  <w:sz w:val="22"/>
                </w:rPr>
                <w:delText>+1</w:delText>
              </w:r>
            </w:del>
          </w:p>
        </w:tc>
      </w:tr>
      <w:tr w:rsidR="009A693A" w:rsidRPr="001816E4" w:rsidDel="009E26AA" w14:paraId="3E38CBB9" w14:textId="15F25222" w:rsidTr="00D503EB">
        <w:trPr>
          <w:del w:id="260" w:author="Vicky Chen" w:date="2021-07-06T16:41:00Z"/>
        </w:trPr>
        <w:tc>
          <w:tcPr>
            <w:tcW w:w="4390" w:type="dxa"/>
          </w:tcPr>
          <w:p w14:paraId="1D66BBDD" w14:textId="22381E74" w:rsidR="009A693A" w:rsidRPr="001816E4" w:rsidDel="009E26AA" w:rsidRDefault="009A693A" w:rsidP="00D503EB">
            <w:pPr>
              <w:adjustRightInd w:val="0"/>
              <w:snapToGrid w:val="0"/>
              <w:rPr>
                <w:del w:id="261" w:author="Vicky Chen" w:date="2021-07-06T16:41:00Z"/>
                <w:rFonts w:cstheme="minorHAnsi"/>
                <w:sz w:val="22"/>
              </w:rPr>
            </w:pPr>
            <w:del w:id="262" w:author="Vicky Chen" w:date="2021-07-06T16:41:00Z">
              <w:r w:rsidRPr="001816E4" w:rsidDel="009E26AA">
                <w:rPr>
                  <w:rFonts w:eastAsia="HeiT" w:cstheme="minorHAnsi"/>
                  <w:kern w:val="0"/>
                  <w:sz w:val="22"/>
                </w:rPr>
                <w:delText xml:space="preserve"> NEUT=1.5-8  neutrophils/mcL</w:delText>
              </w:r>
            </w:del>
          </w:p>
        </w:tc>
        <w:tc>
          <w:tcPr>
            <w:tcW w:w="992" w:type="dxa"/>
            <w:vAlign w:val="center"/>
          </w:tcPr>
          <w:p w14:paraId="0941D944" w14:textId="1E7BFEFF" w:rsidR="009A693A" w:rsidRPr="001816E4" w:rsidDel="009E26AA" w:rsidRDefault="009A693A" w:rsidP="00D503EB">
            <w:pPr>
              <w:adjustRightInd w:val="0"/>
              <w:snapToGrid w:val="0"/>
              <w:jc w:val="center"/>
              <w:rPr>
                <w:del w:id="263" w:author="Vicky Chen" w:date="2021-07-06T16:41:00Z"/>
                <w:rFonts w:cstheme="minorHAnsi"/>
                <w:sz w:val="22"/>
              </w:rPr>
            </w:pPr>
            <w:del w:id="264" w:author="Vicky Chen" w:date="2021-07-06T16:41:00Z">
              <w:r w:rsidRPr="001816E4" w:rsidDel="009E26AA">
                <w:rPr>
                  <w:rFonts w:cstheme="minorHAnsi"/>
                  <w:sz w:val="22"/>
                </w:rPr>
                <w:delText>+1</w:delText>
              </w:r>
            </w:del>
          </w:p>
        </w:tc>
      </w:tr>
      <w:tr w:rsidR="009A693A" w:rsidRPr="001816E4" w:rsidDel="009E26AA" w14:paraId="1724E3C0" w14:textId="7FF8735F" w:rsidTr="00D503EB">
        <w:trPr>
          <w:del w:id="265" w:author="Vicky Chen" w:date="2021-07-06T16:41:00Z"/>
        </w:trPr>
        <w:tc>
          <w:tcPr>
            <w:tcW w:w="4390" w:type="dxa"/>
          </w:tcPr>
          <w:p w14:paraId="23EC5B60" w14:textId="66048701" w:rsidR="009A693A" w:rsidRPr="001816E4" w:rsidDel="009E26AA" w:rsidRDefault="009A693A" w:rsidP="00D503EB">
            <w:pPr>
              <w:adjustRightInd w:val="0"/>
              <w:snapToGrid w:val="0"/>
              <w:rPr>
                <w:del w:id="266" w:author="Vicky Chen" w:date="2021-07-06T16:41:00Z"/>
                <w:rFonts w:cstheme="minorHAnsi"/>
                <w:sz w:val="22"/>
              </w:rPr>
            </w:pPr>
            <w:del w:id="267" w:author="Vicky Chen" w:date="2021-07-06T16:41:00Z">
              <w:r w:rsidRPr="001816E4" w:rsidDel="009E26AA">
                <w:rPr>
                  <w:rFonts w:eastAsia="HeiT" w:cstheme="minorHAnsi"/>
                  <w:kern w:val="0"/>
                  <w:sz w:val="22"/>
                </w:rPr>
                <w:delText xml:space="preserve"> LACTATE&lt;=2</w:delText>
              </w:r>
            </w:del>
          </w:p>
        </w:tc>
        <w:tc>
          <w:tcPr>
            <w:tcW w:w="992" w:type="dxa"/>
            <w:vAlign w:val="center"/>
          </w:tcPr>
          <w:p w14:paraId="3D7A47E5" w14:textId="07C732E7" w:rsidR="009A693A" w:rsidRPr="001816E4" w:rsidDel="009E26AA" w:rsidRDefault="009A693A" w:rsidP="00D503EB">
            <w:pPr>
              <w:adjustRightInd w:val="0"/>
              <w:snapToGrid w:val="0"/>
              <w:jc w:val="center"/>
              <w:rPr>
                <w:del w:id="268" w:author="Vicky Chen" w:date="2021-07-06T16:41:00Z"/>
                <w:rFonts w:cstheme="minorHAnsi"/>
                <w:sz w:val="22"/>
              </w:rPr>
            </w:pPr>
            <w:del w:id="269" w:author="Vicky Chen" w:date="2021-07-06T16:41:00Z">
              <w:r w:rsidRPr="001816E4" w:rsidDel="009E26AA">
                <w:rPr>
                  <w:rFonts w:cstheme="minorHAnsi"/>
                  <w:sz w:val="22"/>
                </w:rPr>
                <w:delText>+1</w:delText>
              </w:r>
            </w:del>
          </w:p>
        </w:tc>
      </w:tr>
      <w:tr w:rsidR="009A693A" w:rsidRPr="001816E4" w:rsidDel="009E26AA" w14:paraId="1D803F22" w14:textId="53138333" w:rsidTr="00D503EB">
        <w:trPr>
          <w:del w:id="270" w:author="Vicky Chen" w:date="2021-07-06T16:41:00Z"/>
        </w:trPr>
        <w:tc>
          <w:tcPr>
            <w:tcW w:w="4390" w:type="dxa"/>
          </w:tcPr>
          <w:p w14:paraId="7D420221" w14:textId="34F3BDF3" w:rsidR="009A693A" w:rsidRPr="001816E4" w:rsidDel="009E26AA" w:rsidRDefault="009A693A" w:rsidP="00D503EB">
            <w:pPr>
              <w:adjustRightInd w:val="0"/>
              <w:snapToGrid w:val="0"/>
              <w:rPr>
                <w:del w:id="271" w:author="Vicky Chen" w:date="2021-07-06T16:41:00Z"/>
                <w:rFonts w:eastAsia="HeiT" w:cstheme="minorHAnsi"/>
                <w:kern w:val="0"/>
                <w:sz w:val="22"/>
              </w:rPr>
            </w:pPr>
            <w:del w:id="272" w:author="Vicky Chen" w:date="2021-07-06T16:41:00Z">
              <w:r w:rsidRPr="001816E4" w:rsidDel="009E26AA">
                <w:rPr>
                  <w:rFonts w:eastAsia="HeiT" w:cstheme="minorHAnsi"/>
                  <w:kern w:val="0"/>
                  <w:sz w:val="22"/>
                </w:rPr>
                <w:delText xml:space="preserve"> CREAT:  </w:delText>
              </w:r>
            </w:del>
          </w:p>
          <w:p w14:paraId="6858B3D5" w14:textId="5405F46F" w:rsidR="009A693A" w:rsidRPr="001816E4" w:rsidDel="009E26AA" w:rsidRDefault="009A693A" w:rsidP="00D503EB">
            <w:pPr>
              <w:adjustRightInd w:val="0"/>
              <w:snapToGrid w:val="0"/>
              <w:rPr>
                <w:del w:id="273" w:author="Vicky Chen" w:date="2021-07-06T16:41:00Z"/>
                <w:rFonts w:eastAsia="HeiT" w:cstheme="minorHAnsi"/>
                <w:kern w:val="0"/>
                <w:sz w:val="22"/>
              </w:rPr>
            </w:pPr>
            <w:del w:id="274" w:author="Vicky Chen" w:date="2021-07-06T16:41:00Z">
              <w:r w:rsidRPr="001816E4" w:rsidDel="009E26AA">
                <w:rPr>
                  <w:rFonts w:eastAsia="HeiT" w:cstheme="minorHAnsi"/>
                  <w:kern w:val="0"/>
                  <w:sz w:val="22"/>
                </w:rPr>
                <w:delText xml:space="preserve">  For adult men:0.74 to 1.35 mg/dL</w:delText>
              </w:r>
            </w:del>
          </w:p>
          <w:p w14:paraId="2DF7D85C" w14:textId="3F12FC27" w:rsidR="009A693A" w:rsidRPr="001816E4" w:rsidDel="009E26AA" w:rsidRDefault="009A693A" w:rsidP="00D503EB">
            <w:pPr>
              <w:adjustRightInd w:val="0"/>
              <w:snapToGrid w:val="0"/>
              <w:rPr>
                <w:del w:id="275" w:author="Vicky Chen" w:date="2021-07-06T16:41:00Z"/>
                <w:rFonts w:cstheme="minorHAnsi"/>
                <w:sz w:val="22"/>
              </w:rPr>
            </w:pPr>
            <w:del w:id="276" w:author="Vicky Chen" w:date="2021-07-06T16:41:00Z">
              <w:r w:rsidRPr="001816E4" w:rsidDel="009E26AA">
                <w:rPr>
                  <w:rFonts w:eastAsia="HeiT" w:cstheme="minorHAnsi"/>
                  <w:kern w:val="0"/>
                  <w:sz w:val="22"/>
                </w:rPr>
                <w:delText xml:space="preserve">  For adult women: 0.59 to 1.04 mg/dL</w:delText>
              </w:r>
            </w:del>
          </w:p>
        </w:tc>
        <w:tc>
          <w:tcPr>
            <w:tcW w:w="992" w:type="dxa"/>
            <w:vAlign w:val="center"/>
          </w:tcPr>
          <w:p w14:paraId="1833FD11" w14:textId="47318DA3" w:rsidR="009A693A" w:rsidRPr="001816E4" w:rsidDel="009E26AA" w:rsidRDefault="009A693A" w:rsidP="00D503EB">
            <w:pPr>
              <w:adjustRightInd w:val="0"/>
              <w:snapToGrid w:val="0"/>
              <w:jc w:val="center"/>
              <w:rPr>
                <w:del w:id="277" w:author="Vicky Chen" w:date="2021-07-06T16:41:00Z"/>
                <w:rFonts w:cstheme="minorHAnsi"/>
                <w:sz w:val="22"/>
              </w:rPr>
            </w:pPr>
            <w:del w:id="278" w:author="Vicky Chen" w:date="2021-07-06T16:41:00Z">
              <w:r w:rsidRPr="001816E4" w:rsidDel="009E26AA">
                <w:rPr>
                  <w:rFonts w:cstheme="minorHAnsi"/>
                  <w:sz w:val="22"/>
                </w:rPr>
                <w:delText>+1</w:delText>
              </w:r>
            </w:del>
          </w:p>
        </w:tc>
      </w:tr>
    </w:tbl>
    <w:p w14:paraId="5C02B98A" w14:textId="1FABCDB3" w:rsidR="009A693A" w:rsidRPr="001816E4" w:rsidDel="009E26AA" w:rsidRDefault="009A693A">
      <w:pPr>
        <w:autoSpaceDE w:val="0"/>
        <w:autoSpaceDN w:val="0"/>
        <w:adjustRightInd w:val="0"/>
        <w:snapToGrid w:val="0"/>
        <w:jc w:val="center"/>
        <w:rPr>
          <w:del w:id="279" w:author="Vicky Chen" w:date="2021-07-06T16:41:00Z"/>
          <w:rFonts w:eastAsia="Times New Roman Uni" w:cstheme="minorHAnsi"/>
          <w:shd w:val="clear" w:color="auto" w:fill="FFFFFF"/>
        </w:rPr>
        <w:pPrChange w:id="280" w:author="Vicky Chen" w:date="2021-07-07T15:18:00Z">
          <w:pPr>
            <w:autoSpaceDE w:val="0"/>
            <w:autoSpaceDN w:val="0"/>
            <w:adjustRightInd w:val="0"/>
            <w:snapToGrid w:val="0"/>
          </w:pPr>
        </w:pPrChange>
      </w:pPr>
      <w:bookmarkStart w:id="281" w:name="IDX8"/>
      <w:bookmarkEnd w:id="281"/>
      <w:del w:id="282" w:author="Vicky Chen" w:date="2021-07-06T16:41:00Z">
        <w:r w:rsidRPr="001816E4" w:rsidDel="009E26AA">
          <w:rPr>
            <w:rFonts w:eastAsia="Times New Roman Uni" w:cstheme="minorHAnsi"/>
            <w:shd w:val="clear" w:color="auto" w:fill="FFFFFF"/>
          </w:rPr>
          <w:delText>MAPS, PAW &amp; Neutrophils have 0 values and treated as missing value “.”</w:delText>
        </w:r>
      </w:del>
    </w:p>
    <w:p w14:paraId="6F94DA31" w14:textId="3AE8D1A0" w:rsidR="009A693A" w:rsidRPr="001816E4" w:rsidDel="009E26AA" w:rsidRDefault="009A693A">
      <w:pPr>
        <w:autoSpaceDE w:val="0"/>
        <w:autoSpaceDN w:val="0"/>
        <w:adjustRightInd w:val="0"/>
        <w:snapToGrid w:val="0"/>
        <w:jc w:val="center"/>
        <w:rPr>
          <w:del w:id="283" w:author="Vicky Chen" w:date="2021-07-06T16:41:00Z"/>
          <w:rFonts w:eastAsia="Times New Roman Uni" w:cstheme="minorHAnsi"/>
          <w:b/>
          <w:bCs/>
          <w:shd w:val="clear" w:color="auto" w:fill="FFFFFF"/>
        </w:rPr>
        <w:pPrChange w:id="284" w:author="Vicky Chen" w:date="2021-07-07T15:18:00Z">
          <w:pPr>
            <w:autoSpaceDE w:val="0"/>
            <w:autoSpaceDN w:val="0"/>
            <w:adjustRightInd w:val="0"/>
            <w:snapToGrid w:val="0"/>
          </w:pPr>
        </w:pPrChange>
      </w:pPr>
      <w:del w:id="285" w:author="Vicky Chen" w:date="2021-07-06T16:41:00Z">
        <w:r w:rsidRPr="001816E4" w:rsidDel="009E26AA">
          <w:rPr>
            <w:rFonts w:eastAsia="Times New Roman Uni" w:cstheme="minorHAnsi"/>
            <w:b/>
            <w:bCs/>
            <w:shd w:val="clear" w:color="auto" w:fill="FFFFFF"/>
          </w:rPr>
          <w:delText>Score range= -2 ~7:</w:delText>
        </w:r>
      </w:del>
    </w:p>
    <w:p w14:paraId="47AA788F" w14:textId="0F37EBFC" w:rsidR="0059332B" w:rsidRPr="001816E4" w:rsidDel="00D21D2B" w:rsidRDefault="0059332B">
      <w:pPr>
        <w:autoSpaceDE w:val="0"/>
        <w:autoSpaceDN w:val="0"/>
        <w:adjustRightInd w:val="0"/>
        <w:spacing w:after="0" w:line="240" w:lineRule="auto"/>
        <w:jc w:val="center"/>
        <w:rPr>
          <w:del w:id="286" w:author="Vicky Chen" w:date="2021-07-06T16:52:00Z"/>
          <w:rFonts w:cstheme="minorHAnsi"/>
          <w:sz w:val="24"/>
          <w:szCs w:val="24"/>
        </w:rPr>
        <w:pPrChange w:id="287" w:author="Vicky Chen" w:date="2021-07-07T15:18:00Z">
          <w:pPr>
            <w:autoSpaceDE w:val="0"/>
            <w:autoSpaceDN w:val="0"/>
            <w:adjustRightInd w:val="0"/>
            <w:spacing w:after="0" w:line="240" w:lineRule="auto"/>
          </w:pPr>
        </w:pPrChange>
      </w:pPr>
    </w:p>
    <w:p w14:paraId="4836F4B9" w14:textId="77777777" w:rsidR="00D21D2B" w:rsidRPr="001816E4" w:rsidRDefault="00D21D2B">
      <w:pPr>
        <w:autoSpaceDE w:val="0"/>
        <w:autoSpaceDN w:val="0"/>
        <w:adjustRightInd w:val="0"/>
        <w:spacing w:after="0" w:line="240" w:lineRule="auto"/>
        <w:jc w:val="center"/>
        <w:rPr>
          <w:rFonts w:cstheme="minorHAnsi"/>
          <w:sz w:val="24"/>
          <w:szCs w:val="24"/>
        </w:rPr>
        <w:pPrChange w:id="288" w:author="Vicky Chen" w:date="2021-07-07T15:18:00Z">
          <w:pPr>
            <w:autoSpaceDE w:val="0"/>
            <w:autoSpaceDN w:val="0"/>
            <w:adjustRightInd w:val="0"/>
            <w:spacing w:after="0" w:line="240" w:lineRule="auto"/>
          </w:pPr>
        </w:pPrChange>
      </w:pPr>
    </w:p>
    <w:p w14:paraId="25742325" w14:textId="026C5110" w:rsidR="00D503EB" w:rsidRPr="00DA17D2" w:rsidDel="009E26AA" w:rsidRDefault="00DA17D2" w:rsidP="00FB1F1A">
      <w:pPr>
        <w:pStyle w:val="3"/>
        <w:jc w:val="both"/>
        <w:rPr>
          <w:del w:id="289" w:author="Vicky Chen" w:date="2021-07-06T16:42:00Z"/>
        </w:rPr>
      </w:pPr>
      <w:r w:rsidRPr="00DA17D2">
        <w:t>Features</w:t>
      </w:r>
    </w:p>
    <w:p w14:paraId="4E6E6A87" w14:textId="77777777" w:rsidR="009E26AA" w:rsidRDefault="009E26AA">
      <w:pPr>
        <w:pStyle w:val="3"/>
        <w:jc w:val="both"/>
        <w:rPr>
          <w:ins w:id="290" w:author="Vicky Chen" w:date="2021-07-06T16:42:00Z"/>
        </w:rPr>
        <w:pPrChange w:id="291" w:author="Vicky Chen" w:date="2021-07-06T16:42:00Z">
          <w:pPr>
            <w:jc w:val="both"/>
          </w:pPr>
        </w:pPrChange>
      </w:pPr>
    </w:p>
    <w:p w14:paraId="3C34581A" w14:textId="1124DE3C" w:rsidR="000714BC" w:rsidRPr="001816E4" w:rsidRDefault="001816E4" w:rsidP="00FB1F1A">
      <w:pPr>
        <w:jc w:val="both"/>
        <w:rPr>
          <w:rFonts w:cstheme="minorHAnsi"/>
          <w:sz w:val="24"/>
          <w:szCs w:val="24"/>
        </w:rPr>
      </w:pPr>
      <w:r w:rsidRPr="00DA17D2">
        <w:rPr>
          <w:rFonts w:cstheme="minorHAnsi"/>
          <w:bCs/>
          <w:iCs/>
          <w:sz w:val="24"/>
          <w:szCs w:val="24"/>
        </w:rPr>
        <w:t>Features include</w:t>
      </w:r>
      <w:r w:rsidR="00DA17D2" w:rsidRPr="00DA17D2">
        <w:rPr>
          <w:rFonts w:cstheme="minorHAnsi"/>
          <w:bCs/>
          <w:iCs/>
          <w:sz w:val="24"/>
          <w:szCs w:val="24"/>
        </w:rPr>
        <w:t xml:space="preserve">, </w:t>
      </w:r>
      <w:r w:rsidR="000714BC" w:rsidRPr="001816E4">
        <w:rPr>
          <w:rFonts w:cstheme="minorHAnsi"/>
          <w:sz w:val="24"/>
          <w:szCs w:val="24"/>
        </w:rPr>
        <w:t>Demographic and demographic variables like Age, Gender (1 if male, 0 if female), BMI</w:t>
      </w:r>
      <w:r w:rsidRPr="001816E4">
        <w:rPr>
          <w:rFonts w:cstheme="minorHAnsi"/>
          <w:sz w:val="24"/>
          <w:szCs w:val="24"/>
        </w:rPr>
        <w:t xml:space="preserve"> </w:t>
      </w:r>
      <w:r w:rsidR="00483DC5" w:rsidRPr="001816E4">
        <w:rPr>
          <w:rFonts w:cstheme="minorHAnsi"/>
          <w:sz w:val="24"/>
          <w:szCs w:val="24"/>
        </w:rPr>
        <w:t>Medications:</w:t>
      </w:r>
      <w:r w:rsidR="000714BC" w:rsidRPr="001816E4">
        <w:rPr>
          <w:rFonts w:cstheme="minorHAnsi"/>
          <w:sz w:val="24"/>
          <w:szCs w:val="24"/>
        </w:rPr>
        <w:t xml:space="preserve"> Epinephrine, Norepinephrine, Vasopressin</w:t>
      </w:r>
      <w:r w:rsidRPr="001816E4">
        <w:rPr>
          <w:rFonts w:cstheme="minorHAnsi"/>
          <w:sz w:val="24"/>
          <w:szCs w:val="24"/>
        </w:rPr>
        <w:t xml:space="preserve"> </w:t>
      </w:r>
      <w:r w:rsidR="00E16E36" w:rsidRPr="001816E4">
        <w:rPr>
          <w:rFonts w:cstheme="minorHAnsi"/>
          <w:sz w:val="24"/>
          <w:szCs w:val="24"/>
        </w:rPr>
        <w:t>represented by a binary 1 or 0 variable</w:t>
      </w:r>
      <w:r w:rsidR="00E16E36">
        <w:rPr>
          <w:rFonts w:cstheme="minorHAnsi"/>
          <w:sz w:val="24"/>
          <w:szCs w:val="24"/>
        </w:rPr>
        <w:t>.</w:t>
      </w:r>
      <w:r w:rsidR="00E16E36" w:rsidRPr="001816E4">
        <w:rPr>
          <w:rFonts w:cstheme="minorHAnsi"/>
          <w:sz w:val="24"/>
          <w:szCs w:val="24"/>
        </w:rPr>
        <w:t xml:space="preserve"> </w:t>
      </w:r>
      <w:r w:rsidR="000714BC" w:rsidRPr="001816E4">
        <w:rPr>
          <w:rFonts w:cstheme="minorHAnsi"/>
          <w:sz w:val="24"/>
          <w:szCs w:val="24"/>
        </w:rPr>
        <w:t xml:space="preserve">Lab </w:t>
      </w:r>
      <w:r w:rsidR="00483DC5" w:rsidRPr="001816E4">
        <w:rPr>
          <w:rFonts w:cstheme="minorHAnsi"/>
          <w:sz w:val="24"/>
          <w:szCs w:val="24"/>
        </w:rPr>
        <w:t>tests:</w:t>
      </w:r>
      <w:r w:rsidR="000714BC" w:rsidRPr="001816E4">
        <w:rPr>
          <w:rFonts w:cstheme="minorHAnsi"/>
          <w:sz w:val="24"/>
          <w:szCs w:val="24"/>
        </w:rPr>
        <w:t xml:space="preserve"> HbA1c(Hemoglobin), </w:t>
      </w:r>
      <w:proofErr w:type="spellStart"/>
      <w:r w:rsidR="000714BC" w:rsidRPr="001816E4">
        <w:rPr>
          <w:rFonts w:cstheme="minorHAnsi"/>
          <w:sz w:val="24"/>
          <w:szCs w:val="24"/>
        </w:rPr>
        <w:t>fpg</w:t>
      </w:r>
      <w:proofErr w:type="spellEnd"/>
      <w:r w:rsidR="000714BC" w:rsidRPr="001816E4">
        <w:rPr>
          <w:rFonts w:cstheme="minorHAnsi"/>
          <w:sz w:val="24"/>
          <w:szCs w:val="24"/>
        </w:rPr>
        <w:t>(Glucose) d1_spo2(Oximetry) d1_sbp(),</w:t>
      </w:r>
      <w:del w:id="292" w:author="Fula" w:date="2021-07-05T20:57:00Z">
        <w:r w:rsidR="000714BC" w:rsidRPr="001816E4" w:rsidDel="001567FB">
          <w:rPr>
            <w:rFonts w:cstheme="minorHAnsi"/>
            <w:sz w:val="24"/>
            <w:szCs w:val="24"/>
          </w:rPr>
          <w:delText xml:space="preserve"> </w:delText>
        </w:r>
      </w:del>
      <w:ins w:id="293" w:author="Fula" w:date="2021-07-05T20:57:00Z">
        <w:r w:rsidR="001567FB">
          <w:rPr>
            <w:rFonts w:cstheme="minorHAnsi"/>
            <w:sz w:val="24"/>
            <w:szCs w:val="24"/>
          </w:rPr>
          <w:t xml:space="preserve"> </w:t>
        </w:r>
      </w:ins>
      <w:del w:id="294" w:author="Fula" w:date="2021-07-05T20:57:00Z">
        <w:r w:rsidR="000714BC" w:rsidRPr="001816E4" w:rsidDel="001567FB">
          <w:rPr>
            <w:rFonts w:cstheme="minorHAnsi"/>
            <w:sz w:val="24"/>
            <w:szCs w:val="24"/>
          </w:rPr>
          <w:delText xml:space="preserve">d2_paw(Mean Airway Pressure) </w:delText>
        </w:r>
      </w:del>
      <w:r w:rsidR="000714BC" w:rsidRPr="001816E4">
        <w:rPr>
          <w:rFonts w:cstheme="minorHAnsi"/>
          <w:sz w:val="24"/>
          <w:szCs w:val="24"/>
        </w:rPr>
        <w:t>d2_maps(Mean Arterial Pressure), WBC(White Blood Cells Count) Neutrophils, Lactate, Creatinine</w:t>
      </w:r>
      <w:r w:rsidR="00A469D0">
        <w:rPr>
          <w:rFonts w:cstheme="minorHAnsi"/>
          <w:sz w:val="24"/>
          <w:szCs w:val="24"/>
        </w:rPr>
        <w:t>, PIP(</w:t>
      </w:r>
      <w:r w:rsidR="00A469D0" w:rsidRPr="00A469D0">
        <w:rPr>
          <w:rFonts w:cstheme="minorHAnsi"/>
          <w:sz w:val="24"/>
          <w:szCs w:val="24"/>
        </w:rPr>
        <w:t>peak inspiratory pressure</w:t>
      </w:r>
      <w:r w:rsidR="00A469D0">
        <w:rPr>
          <w:rFonts w:cstheme="minorHAnsi"/>
          <w:sz w:val="24"/>
          <w:szCs w:val="24"/>
        </w:rPr>
        <w:t>).</w:t>
      </w:r>
      <w:r w:rsidRPr="001816E4">
        <w:rPr>
          <w:rFonts w:cstheme="minorHAnsi"/>
          <w:sz w:val="24"/>
          <w:szCs w:val="24"/>
        </w:rPr>
        <w:t xml:space="preserve"> </w:t>
      </w:r>
      <w:r w:rsidR="000714BC" w:rsidRPr="001816E4">
        <w:rPr>
          <w:rFonts w:cstheme="minorHAnsi"/>
          <w:sz w:val="24"/>
          <w:szCs w:val="24"/>
        </w:rPr>
        <w:t>A series of comorbidities for each admission represented by a binary 1 or 0 variable. Hypertension(HTN), Cancer, Chronic kidney disease (CKD), Coronary Artery Disease(CAD), Renal Fai</w:t>
      </w:r>
      <w:r w:rsidRPr="001816E4">
        <w:rPr>
          <w:rFonts w:cstheme="minorHAnsi"/>
          <w:sz w:val="24"/>
          <w:szCs w:val="24"/>
        </w:rPr>
        <w:t xml:space="preserve">lure, Renal Replacement </w:t>
      </w:r>
      <w:r w:rsidR="00F32217" w:rsidRPr="001816E4">
        <w:rPr>
          <w:rFonts w:cstheme="minorHAnsi"/>
          <w:sz w:val="24"/>
          <w:szCs w:val="24"/>
        </w:rPr>
        <w:t>therapy</w:t>
      </w:r>
      <w:r w:rsidR="00F32217">
        <w:rPr>
          <w:rFonts w:cstheme="minorHAnsi"/>
          <w:sz w:val="24"/>
          <w:szCs w:val="24"/>
        </w:rPr>
        <w:t xml:space="preserve">, </w:t>
      </w:r>
      <w:r w:rsidR="00F32217" w:rsidRPr="001816E4">
        <w:rPr>
          <w:rFonts w:cstheme="minorHAnsi"/>
          <w:sz w:val="24"/>
          <w:szCs w:val="24"/>
        </w:rPr>
        <w:t>and</w:t>
      </w:r>
      <w:r w:rsidRPr="001816E4">
        <w:rPr>
          <w:rFonts w:cstheme="minorHAnsi"/>
          <w:sz w:val="24"/>
          <w:szCs w:val="24"/>
        </w:rPr>
        <w:t xml:space="preserve"> </w:t>
      </w:r>
      <w:proofErr w:type="spellStart"/>
      <w:r w:rsidR="000714BC" w:rsidRPr="001816E4">
        <w:rPr>
          <w:rFonts w:cstheme="minorHAnsi"/>
          <w:sz w:val="24"/>
          <w:szCs w:val="24"/>
        </w:rPr>
        <w:t>Elixhauser</w:t>
      </w:r>
      <w:proofErr w:type="spellEnd"/>
      <w:r w:rsidR="000714BC" w:rsidRPr="001816E4">
        <w:rPr>
          <w:rFonts w:cstheme="minorHAnsi"/>
          <w:sz w:val="24"/>
          <w:szCs w:val="24"/>
        </w:rPr>
        <w:t xml:space="preserve"> comorbidity index</w:t>
      </w:r>
    </w:p>
    <w:p w14:paraId="49A9891E" w14:textId="1684C3DD" w:rsidR="0060144F" w:rsidRPr="00DA17D2" w:rsidRDefault="001816E4" w:rsidP="00FB1F1A">
      <w:pPr>
        <w:pStyle w:val="3"/>
        <w:jc w:val="both"/>
      </w:pPr>
      <w:r w:rsidRPr="00DA17D2">
        <w:t xml:space="preserve">Training and Testing data </w:t>
      </w:r>
    </w:p>
    <w:p w14:paraId="28952C2F" w14:textId="6F1D103C" w:rsidR="000714BC" w:rsidRDefault="000714BC" w:rsidP="00FB1F1A">
      <w:pPr>
        <w:jc w:val="both"/>
        <w:rPr>
          <w:rFonts w:cstheme="minorHAnsi"/>
        </w:rPr>
      </w:pPr>
      <w:r w:rsidRPr="001816E4">
        <w:rPr>
          <w:rFonts w:cstheme="minorHAnsi"/>
          <w:sz w:val="24"/>
          <w:szCs w:val="24"/>
        </w:rPr>
        <w:t>Data was spilt into Train and Test data, Training data was 80% while the 20% was used for testing.</w:t>
      </w:r>
      <w:r w:rsidR="00EB500D">
        <w:rPr>
          <w:rFonts w:cstheme="minorHAnsi"/>
          <w:sz w:val="24"/>
          <w:szCs w:val="24"/>
        </w:rPr>
        <w:t xml:space="preserve"> </w:t>
      </w:r>
      <w:r w:rsidRPr="00EB500D">
        <w:rPr>
          <w:rFonts w:cstheme="minorHAnsi"/>
        </w:rPr>
        <w:t>The model was interpreted by SHAP (</w:t>
      </w:r>
      <w:proofErr w:type="spellStart"/>
      <w:r w:rsidRPr="00EB500D">
        <w:rPr>
          <w:rFonts w:cstheme="minorHAnsi"/>
        </w:rPr>
        <w:t>SHapley</w:t>
      </w:r>
      <w:proofErr w:type="spellEnd"/>
      <w:r w:rsidRPr="00EB500D">
        <w:rPr>
          <w:rFonts w:cstheme="minorHAnsi"/>
        </w:rPr>
        <w:t xml:space="preserve"> Additive </w:t>
      </w:r>
      <w:proofErr w:type="spellStart"/>
      <w:r w:rsidRPr="00EB500D">
        <w:rPr>
          <w:rFonts w:cstheme="minorHAnsi"/>
        </w:rPr>
        <w:t>exPlanations</w:t>
      </w:r>
      <w:proofErr w:type="spellEnd"/>
      <w:r w:rsidRPr="00EB500D">
        <w:rPr>
          <w:rFonts w:cstheme="minorHAnsi"/>
        </w:rPr>
        <w:t>)</w:t>
      </w:r>
    </w:p>
    <w:p w14:paraId="39FACBDC" w14:textId="77777777" w:rsidR="00DA17D2" w:rsidRPr="00DA17D2" w:rsidRDefault="00DA17D2" w:rsidP="00FB1F1A">
      <w:pPr>
        <w:pStyle w:val="3"/>
        <w:jc w:val="both"/>
      </w:pPr>
      <w:r w:rsidRPr="00DA17D2">
        <w:t>Model</w:t>
      </w:r>
    </w:p>
    <w:p w14:paraId="35CAA3CD" w14:textId="7CA63B39" w:rsidR="00DA17D2" w:rsidRDefault="00DA17D2" w:rsidP="00FB1F1A">
      <w:pPr>
        <w:jc w:val="both"/>
        <w:rPr>
          <w:rFonts w:cstheme="minorHAnsi"/>
        </w:rPr>
      </w:pPr>
      <w:r w:rsidRPr="001816E4">
        <w:rPr>
          <w:rFonts w:cstheme="minorHAnsi"/>
          <w:sz w:val="24"/>
          <w:szCs w:val="24"/>
        </w:rPr>
        <w:t xml:space="preserve">A prediction model was developed to predict </w:t>
      </w:r>
      <w:r w:rsidR="00D245EE" w:rsidRPr="001816E4">
        <w:rPr>
          <w:rFonts w:cstheme="minorHAnsi"/>
          <w:sz w:val="24"/>
          <w:szCs w:val="24"/>
        </w:rPr>
        <w:t>28-day</w:t>
      </w:r>
      <w:r w:rsidRPr="001816E4">
        <w:rPr>
          <w:rFonts w:cstheme="minorHAnsi"/>
          <w:sz w:val="24"/>
          <w:szCs w:val="24"/>
        </w:rPr>
        <w:t xml:space="preserve"> mortality for ICU admitted patients. For </w:t>
      </w:r>
      <w:r w:rsidR="00D245EE">
        <w:rPr>
          <w:rFonts w:cstheme="minorHAnsi"/>
          <w:sz w:val="24"/>
          <w:szCs w:val="24"/>
        </w:rPr>
        <w:t>this we used Extreme Gradient B</w:t>
      </w:r>
      <w:r w:rsidRPr="001816E4">
        <w:rPr>
          <w:rFonts w:cstheme="minorHAnsi"/>
          <w:sz w:val="24"/>
          <w:szCs w:val="24"/>
        </w:rPr>
        <w:t>oosting (</w:t>
      </w:r>
      <w:proofErr w:type="spellStart"/>
      <w:r w:rsidRPr="001816E4">
        <w:rPr>
          <w:rFonts w:cstheme="minorHAnsi"/>
          <w:sz w:val="24"/>
          <w:szCs w:val="24"/>
        </w:rPr>
        <w:t>XGBoost</w:t>
      </w:r>
      <w:proofErr w:type="spellEnd"/>
      <w:r w:rsidRPr="001816E4">
        <w:rPr>
          <w:rFonts w:cstheme="minorHAnsi"/>
          <w:sz w:val="24"/>
          <w:szCs w:val="24"/>
        </w:rPr>
        <w:t xml:space="preserve">), an ensemble machine learning method based on decision trees. The variables used predict the mortality include various demographic, laboratory, medications, a series of comorbidities and </w:t>
      </w:r>
      <w:proofErr w:type="spellStart"/>
      <w:r w:rsidR="00D245EE">
        <w:rPr>
          <w:rFonts w:cstheme="minorHAnsi"/>
          <w:sz w:val="24"/>
          <w:szCs w:val="24"/>
        </w:rPr>
        <w:t>E</w:t>
      </w:r>
      <w:r w:rsidRPr="001816E4">
        <w:rPr>
          <w:rFonts w:cstheme="minorHAnsi"/>
          <w:sz w:val="24"/>
          <w:szCs w:val="24"/>
        </w:rPr>
        <w:t>lixhauser</w:t>
      </w:r>
      <w:proofErr w:type="spellEnd"/>
      <w:r w:rsidRPr="001816E4">
        <w:rPr>
          <w:rFonts w:cstheme="minorHAnsi"/>
          <w:sz w:val="24"/>
          <w:szCs w:val="24"/>
        </w:rPr>
        <w:t xml:space="preserve"> </w:t>
      </w:r>
      <w:r w:rsidR="00545CE8" w:rsidRPr="001816E4">
        <w:rPr>
          <w:rFonts w:cstheme="minorHAnsi"/>
          <w:sz w:val="24"/>
          <w:szCs w:val="24"/>
        </w:rPr>
        <w:t>comorbidity</w:t>
      </w:r>
      <w:r w:rsidRPr="001816E4">
        <w:rPr>
          <w:rFonts w:cstheme="minorHAnsi"/>
          <w:sz w:val="24"/>
          <w:szCs w:val="24"/>
        </w:rPr>
        <w:t xml:space="preserve"> index.</w:t>
      </w:r>
    </w:p>
    <w:p w14:paraId="0D9D2E39" w14:textId="15C9D3C3" w:rsidR="000714BC" w:rsidRDefault="00E16E36" w:rsidP="00FB1F1A">
      <w:pPr>
        <w:jc w:val="both"/>
        <w:rPr>
          <w:rFonts w:cstheme="minorHAnsi"/>
          <w:sz w:val="24"/>
          <w:szCs w:val="24"/>
        </w:rPr>
      </w:pPr>
      <w:r>
        <w:rPr>
          <w:rFonts w:cstheme="minorHAnsi"/>
          <w:sz w:val="24"/>
          <w:szCs w:val="24"/>
        </w:rPr>
        <w:t>To confirm the effectiveness of our model</w:t>
      </w:r>
      <w:r w:rsidR="00DA17D2">
        <w:rPr>
          <w:rFonts w:cstheme="minorHAnsi"/>
          <w:sz w:val="24"/>
          <w:szCs w:val="24"/>
        </w:rPr>
        <w:t xml:space="preserve"> (</w:t>
      </w:r>
      <w:proofErr w:type="spellStart"/>
      <w:r w:rsidR="00DA17D2">
        <w:rPr>
          <w:rFonts w:cstheme="minorHAnsi"/>
          <w:sz w:val="24"/>
          <w:szCs w:val="24"/>
        </w:rPr>
        <w:t>XGBoost</w:t>
      </w:r>
      <w:proofErr w:type="spellEnd"/>
      <w:r w:rsidR="00DA17D2">
        <w:rPr>
          <w:rFonts w:cstheme="minorHAnsi"/>
          <w:sz w:val="24"/>
          <w:szCs w:val="24"/>
        </w:rPr>
        <w:t>)</w:t>
      </w:r>
      <w:r>
        <w:rPr>
          <w:rFonts w:cstheme="minorHAnsi"/>
          <w:sz w:val="24"/>
          <w:szCs w:val="24"/>
        </w:rPr>
        <w:t xml:space="preserve">, we </w:t>
      </w:r>
      <w:r w:rsidR="00A90746">
        <w:rPr>
          <w:rFonts w:cstheme="minorHAnsi"/>
          <w:sz w:val="24"/>
          <w:szCs w:val="24"/>
        </w:rPr>
        <w:t xml:space="preserve">employed other </w:t>
      </w:r>
      <w:r w:rsidR="00DA17D2">
        <w:rPr>
          <w:rFonts w:cstheme="minorHAnsi"/>
          <w:sz w:val="24"/>
          <w:szCs w:val="24"/>
        </w:rPr>
        <w:t>widely used</w:t>
      </w:r>
      <w:r w:rsidR="00870C1C">
        <w:rPr>
          <w:rFonts w:cstheme="minorHAnsi"/>
          <w:sz w:val="24"/>
          <w:szCs w:val="24"/>
        </w:rPr>
        <w:t xml:space="preserve"> machine learning </w:t>
      </w:r>
      <w:r>
        <w:rPr>
          <w:rFonts w:cstheme="minorHAnsi"/>
          <w:sz w:val="24"/>
          <w:szCs w:val="24"/>
        </w:rPr>
        <w:t>models</w:t>
      </w:r>
      <w:r w:rsidR="00D245EE">
        <w:rPr>
          <w:rFonts w:cstheme="minorHAnsi"/>
          <w:sz w:val="24"/>
          <w:szCs w:val="24"/>
        </w:rPr>
        <w:t xml:space="preserve"> </w:t>
      </w:r>
      <w:r w:rsidR="0048023E">
        <w:rPr>
          <w:rFonts w:cstheme="minorHAnsi"/>
          <w:sz w:val="24"/>
          <w:szCs w:val="24"/>
        </w:rPr>
        <w:t>(LR, KNN, RF)</w:t>
      </w:r>
      <w:r w:rsidR="00A90746">
        <w:rPr>
          <w:rFonts w:cstheme="minorHAnsi"/>
          <w:sz w:val="24"/>
          <w:szCs w:val="24"/>
        </w:rPr>
        <w:t xml:space="preserve"> and compared it against them</w:t>
      </w:r>
    </w:p>
    <w:p w14:paraId="30B682FF" w14:textId="7D85155E" w:rsidR="00274FEE" w:rsidRDefault="00870C1C" w:rsidP="00FB1F1A">
      <w:pPr>
        <w:jc w:val="both"/>
        <w:rPr>
          <w:rFonts w:cstheme="minorHAnsi"/>
          <w:sz w:val="24"/>
          <w:szCs w:val="24"/>
        </w:rPr>
      </w:pPr>
      <w:r>
        <w:rPr>
          <w:rFonts w:cstheme="minorHAnsi"/>
          <w:sz w:val="24"/>
          <w:szCs w:val="24"/>
        </w:rPr>
        <w:lastRenderedPageBreak/>
        <w:t xml:space="preserve">Logistic Regression </w:t>
      </w:r>
      <w:r w:rsidR="00274FEE">
        <w:rPr>
          <w:rFonts w:cstheme="minorHAnsi"/>
          <w:sz w:val="24"/>
          <w:szCs w:val="24"/>
        </w:rPr>
        <w:t xml:space="preserve">(LR) </w:t>
      </w:r>
      <w:r>
        <w:rPr>
          <w:rFonts w:cstheme="minorHAnsi"/>
          <w:sz w:val="24"/>
          <w:szCs w:val="24"/>
        </w:rPr>
        <w:t>is a classification method in statisti</w:t>
      </w:r>
      <w:r w:rsidR="00193FE7">
        <w:rPr>
          <w:rFonts w:cstheme="minorHAnsi"/>
          <w:sz w:val="24"/>
          <w:szCs w:val="24"/>
        </w:rPr>
        <w:t xml:space="preserve">cal model, which was borrowed into machine learning. </w:t>
      </w:r>
      <w:r w:rsidR="00EE2060">
        <w:rPr>
          <w:rFonts w:cstheme="minorHAnsi"/>
          <w:sz w:val="24"/>
          <w:szCs w:val="24"/>
        </w:rPr>
        <w:t>It is a choice in many medical data classification</w:t>
      </w:r>
      <w:r w:rsidR="002C02BB">
        <w:rPr>
          <w:rFonts w:cstheme="minorHAnsi"/>
          <w:sz w:val="24"/>
          <w:szCs w:val="24"/>
        </w:rPr>
        <w:t xml:space="preserve"> </w:t>
      </w:r>
      <w:r w:rsidR="00BD22CB">
        <w:rPr>
          <w:rFonts w:cstheme="minorHAnsi"/>
          <w:sz w:val="24"/>
          <w:szCs w:val="24"/>
        </w:rPr>
        <w:fldChar w:fldCharType="begin"/>
      </w:r>
      <w:r w:rsidR="00D8127D">
        <w:rPr>
          <w:rFonts w:cstheme="minorHAnsi"/>
          <w:sz w:val="24"/>
          <w:szCs w:val="24"/>
        </w:rPr>
        <w:instrText xml:space="preserve"> ADDIN ZOTERO_ITEM CSL_CITATION {"citationID":"EVUlSxFM","properties":{"formattedCitation":"[18]","plainCitation":"[18]","noteIndex":0},"citationItems":[{"id":90,"uris":["http://zotero.org/users/4293697/items/3MTMX5MP"],"uri":["http://zotero.org/users/4293697/items/3MTMX5MP"],"itemData":{"id":90,"type":"article-journal","abstract":"&lt;h3&gt;Objectives&lt;/h3&gt; &lt;p&gt;Current mortality prediction models used in the intensive care unit (ICU) have a limited role for specific diseases such as influenza, and we aimed to establish an explainable machine learning (ML) model for predicting mortality in critically ill influenza patients using a real-world severe influenza data set.&lt;/p&gt;&lt;h3&gt;Study design&lt;/h3&gt; &lt;p&gt;A cross-sectional retrospective multicentre study in Taiwan&lt;/p&gt;&lt;h3&gt;Setting&lt;/h3&gt; &lt;p&gt;Eight medical centres in Taiwan.&lt;/p&gt;&lt;h3&gt;Participants&lt;/h3&gt; &lt;p&gt;A total of 336 patients requiring ICU-admission for virology-proven influenza at eight hospitals during an influenza epidemic between October 2015 and March 2016.&lt;/p&gt;&lt;h3&gt;Primary and secondary outcome measures&lt;/h3&gt; &lt;p&gt;We employed extreme gradient boosting (XGBoost) to establish the prediction model, compared the performance with logistic regression (LR) and random forest (RF), demonstrated the feature importance categorised by clinical domains, and used SHapley Additive exPlanations (SHAP) for visualised interpretation.&lt;/p&gt;&lt;h3&gt;Results&lt;/h3&gt; &lt;p&gt;The data set contained 76 features of the 336 patients with severe influenza. The severity was apparently high, as shown by the high Acute Physiology and Chronic Health Evaluation II score (22, 17 to 29) and pneumonia severity index score (118, 88 to 151). XGBoost model (area under the curve (AUC): 0.842; 95% CI 0.749 to 0.928) outperformed RF (AUC: 0.809; 95% CI 0.629 to 0.891) and LR (AUC: 0.701; 95% CI 0.573 to 0.825) for predicting 30-day mortality. To give clinicians an intuitive understanding of feature exploitation, we stratified features by the clinical domain. The cumulative feature importance in the fluid balance domain, ventilation domain, laboratory data domain, demographic and symptom domain, management domain and severity score domain was 0.253, 0.113, 0.177, 0.140, 0.152 and 0.165, respectively. We further used SHAP plots to illustrate associations between features and 30-day mortality in critically ill influenza patients.&lt;/p&gt;&lt;h3&gt;Conclusions&lt;/h3&gt; &lt;p&gt;We used a real-world data set and applied an ML approach, mainly XGBoost, to establish a practical and explainable mortality prediction model in critically ill influenza patients.&lt;/p&gt;","container-title":"BMJ Open","DOI":"10.1136/bmjopen-2019-033898","ISSN":"2044-6055, 2044-6055","issue":"2","language":"en","note":"publisher: British Medical Journal Publishing Group\nsection: Intensive care\nPMID: 32102816","page":"e033898","source":"bmjopen.bmj.com","title":"Using a machine learning approach to predict mortality in critically ill influenza patients: a cross-sectional retrospective multicentre study in Taiwan","title-short":"Using a machine learning approach to predict mortality in critically ill influenza patients","URL":"https://bmjopen.bmj.com/content/10/2/e033898","volume":"10","author":[{"family":"Hu","given":"Chien-An"},{"family":"Chen","given":"Chia-Ming"},{"family":"Fang","given":"Yen-Chun"},{"family":"Liang","given":"Shinn-Jye"},{"family":"Wang","given":"Hao-Chien"},{"family":"Fang","given":"Wen-Feng"},{"family":"Sheu","given":"Chau-Chyun"},{"family":"Perng","given":"Wann-Cherng"},{"family":"Yang","given":"Kuang-Yao"},{"family":"Kao","given":"Kuo-Chin"},{"family":"Wu","given":"Chieh-Liang"},{"family":"Tsai","given":"Chwei-Shyong"},{"family":"Lin","given":"Ming-Yen"},{"family":"Chao","given":"Wen-Cheng"}],"accessed":{"date-parts":[["2021",6,28]]},"issued":{"date-parts":[["2020",2,1]]}}}],"schema":"https://github.com/citation-style-language/schema/raw/master/csl-citation.json"} </w:instrText>
      </w:r>
      <w:r w:rsidR="00BD22CB">
        <w:rPr>
          <w:rFonts w:cstheme="minorHAnsi"/>
          <w:sz w:val="24"/>
          <w:szCs w:val="24"/>
        </w:rPr>
        <w:fldChar w:fldCharType="separate"/>
      </w:r>
      <w:r w:rsidR="00D8127D" w:rsidRPr="00D8127D">
        <w:rPr>
          <w:rFonts w:ascii="Calibri" w:hAnsi="Calibri" w:cs="Calibri"/>
          <w:sz w:val="24"/>
        </w:rPr>
        <w:t>[18]</w:t>
      </w:r>
      <w:r w:rsidR="00BD22CB">
        <w:rPr>
          <w:rFonts w:cstheme="minorHAnsi"/>
          <w:sz w:val="24"/>
          <w:szCs w:val="24"/>
        </w:rPr>
        <w:fldChar w:fldCharType="end"/>
      </w:r>
      <w:r w:rsidR="00EE2060">
        <w:rPr>
          <w:rFonts w:cstheme="minorHAnsi"/>
          <w:sz w:val="24"/>
          <w:szCs w:val="24"/>
        </w:rPr>
        <w:t xml:space="preserve">[7] </w:t>
      </w:r>
      <w:r w:rsidR="00193FE7">
        <w:rPr>
          <w:rFonts w:cstheme="minorHAnsi"/>
          <w:sz w:val="24"/>
          <w:szCs w:val="24"/>
        </w:rPr>
        <w:t>used to calculate the probability of certain classes or event</w:t>
      </w:r>
      <w:r w:rsidR="00274FEE">
        <w:rPr>
          <w:rFonts w:cstheme="minorHAnsi"/>
          <w:sz w:val="24"/>
          <w:szCs w:val="24"/>
        </w:rPr>
        <w:t>, and it also allows modeling and multivariate analysis of binary dependent variables</w:t>
      </w:r>
      <w:r w:rsidR="00193FE7">
        <w:rPr>
          <w:rFonts w:cstheme="minorHAnsi"/>
          <w:sz w:val="24"/>
          <w:szCs w:val="24"/>
        </w:rPr>
        <w:t>.</w:t>
      </w:r>
      <w:r w:rsidR="00274FEE">
        <w:rPr>
          <w:rFonts w:cstheme="minorHAnsi"/>
          <w:sz w:val="24"/>
          <w:szCs w:val="24"/>
        </w:rPr>
        <w:t xml:space="preserve"> The coefficients of predictors included in the final model are estimated using the multivariate analysis and are then adjusted based on the predictors of the model.</w:t>
      </w:r>
      <w:r w:rsidR="001F2E6F">
        <w:rPr>
          <w:rFonts w:cstheme="minorHAnsi"/>
          <w:sz w:val="24"/>
          <w:szCs w:val="24"/>
        </w:rPr>
        <w:t xml:space="preserve"> The risk estimate of the outcome is quantified by the contribution of each </w:t>
      </w:r>
      <w:r w:rsidR="00A90746">
        <w:rPr>
          <w:rFonts w:cstheme="minorHAnsi"/>
          <w:sz w:val="24"/>
          <w:szCs w:val="24"/>
        </w:rPr>
        <w:t>predictor</w:t>
      </w:r>
      <w:r w:rsidR="002C02BB">
        <w:rPr>
          <w:rFonts w:cstheme="minorHAnsi"/>
          <w:sz w:val="24"/>
          <w:szCs w:val="24"/>
        </w:rPr>
        <w:t xml:space="preserve"> </w:t>
      </w:r>
      <w:r w:rsidR="00BD22CB">
        <w:rPr>
          <w:rFonts w:cstheme="minorHAnsi"/>
          <w:sz w:val="24"/>
          <w:szCs w:val="24"/>
        </w:rPr>
        <w:fldChar w:fldCharType="begin"/>
      </w:r>
      <w:r w:rsidR="00D8127D">
        <w:rPr>
          <w:rFonts w:cstheme="minorHAnsi"/>
          <w:sz w:val="24"/>
          <w:szCs w:val="24"/>
        </w:rPr>
        <w:instrText xml:space="preserve"> ADDIN ZOTERO_ITEM CSL_CITATION {"citationID":"F6vwUfCi","properties":{"formattedCitation":"[19]","plainCitation":"[19]","noteIndex":0},"citationItems":[{"id":94,"uris":["http://zotero.org/users/4293697/items/Q4A52LGE"],"uri":["http://zotero.org/users/4293697/items/Q4A52LGE"],"itemData":{"id":94,"type":"article-journal","abstract":"Purpose The goal of this study is to construct a mortality prediction model using the XGBoot (eXtreme Gradient Boosting) decision tree model for AKI (acute kidney injury) patients in the ICU (intensive care unit), and to compare its performance with that of three other machine learning models. Methods We used the eICU Collaborative Research Database (eICU-CRD) for model development and performance comparison. The prediction performance of the XGBoot model was compared with the other three machine learning models. These models included LR (logistic regression), SVM (support vector machines), and RF (random forest). In the model comparison, the AUROC (area under receiver operating curve), accuracy, precision, recall, and F1 score were used to evaluate the predictive performance of each model. Results A total of 7548 AKI patients were analyzed in this study. The overall in-hospital mortality of AKI patients was 16.35%. The best performing algorithm in this study was XGBoost with the highest AUROC (0.796, p &lt; 0.01), F1(0.922, p &lt; 0.01) and accuracy (0.860). The precision (0.860) and recall (0.994) of the XGBoost model rank second among the four models. Conclusion XGBoot model had obvious advantages of performance compared to the other machine learning models. This will be helpful for risk identification and early intervention for AKI patients at risk of death.","container-title":"PLOS ONE","DOI":"10.1371/journal.pone.0246306","ISSN":"1932-6203","issue":"2","journalAbbreviation":"PLOS ONE","language":"en","note":"publisher: Public Library of Science","page":"e0246306","source":"PLoS Journals","title":"Predicting mortality of patients with acute kidney injury in the ICU using XGBoost model","URL":"https://journals.plos.org/plosone/article?id=10.1371/journal.pone.0246306","volume":"16","author":[{"family":"Liu","given":"Jialin"},{"family":"Wu","given":"Jinfa"},{"family":"Liu","given":"Siru"},{"family":"Li","given":"Mengdie"},{"family":"Hu","given":"Kunchang"},{"family":"Li","given":"Ke"}],"accessed":{"date-parts":[["2021",6,28]]},"issued":{"date-parts":[["2021",2,4]]}}}],"schema":"https://github.com/citation-style-language/schema/raw/master/csl-citation.json"} </w:instrText>
      </w:r>
      <w:r w:rsidR="00BD22CB">
        <w:rPr>
          <w:rFonts w:cstheme="minorHAnsi"/>
          <w:sz w:val="24"/>
          <w:szCs w:val="24"/>
        </w:rPr>
        <w:fldChar w:fldCharType="separate"/>
      </w:r>
      <w:r w:rsidR="00D8127D" w:rsidRPr="00D8127D">
        <w:rPr>
          <w:rFonts w:ascii="Calibri" w:hAnsi="Calibri" w:cs="Calibri"/>
          <w:sz w:val="24"/>
        </w:rPr>
        <w:t>[19]</w:t>
      </w:r>
      <w:r w:rsidR="00BD22CB">
        <w:rPr>
          <w:rFonts w:cstheme="minorHAnsi"/>
          <w:sz w:val="24"/>
          <w:szCs w:val="24"/>
        </w:rPr>
        <w:fldChar w:fldCharType="end"/>
      </w:r>
      <w:r w:rsidR="00A90746">
        <w:rPr>
          <w:rFonts w:cstheme="minorHAnsi"/>
          <w:sz w:val="24"/>
          <w:szCs w:val="24"/>
        </w:rPr>
        <w:t>[</w:t>
      </w:r>
      <w:r w:rsidR="001F2E6F">
        <w:rPr>
          <w:rFonts w:cstheme="minorHAnsi"/>
          <w:sz w:val="24"/>
          <w:szCs w:val="24"/>
        </w:rPr>
        <w:t>6].</w:t>
      </w:r>
    </w:p>
    <w:p w14:paraId="688A7C37" w14:textId="10FF4322" w:rsidR="00A90746" w:rsidRPr="004633B1" w:rsidRDefault="00A90746" w:rsidP="00FB1F1A">
      <w:pPr>
        <w:jc w:val="both"/>
        <w:rPr>
          <w:rFonts w:cstheme="minorHAnsi"/>
          <w:sz w:val="24"/>
          <w:szCs w:val="24"/>
        </w:rPr>
      </w:pPr>
      <w:r w:rsidRPr="004633B1">
        <w:rPr>
          <w:rFonts w:cstheme="minorHAnsi"/>
          <w:sz w:val="24"/>
          <w:szCs w:val="24"/>
        </w:rPr>
        <w:t>K</w:t>
      </w:r>
      <w:r w:rsidR="00036DE6" w:rsidRPr="004633B1">
        <w:rPr>
          <w:rFonts w:cstheme="minorHAnsi"/>
          <w:sz w:val="24"/>
          <w:szCs w:val="24"/>
        </w:rPr>
        <w:t>-</w:t>
      </w:r>
      <w:r w:rsidRPr="004633B1">
        <w:rPr>
          <w:rFonts w:cstheme="minorHAnsi"/>
          <w:sz w:val="24"/>
          <w:szCs w:val="24"/>
        </w:rPr>
        <w:t>N</w:t>
      </w:r>
      <w:r w:rsidR="00036DE6" w:rsidRPr="004633B1">
        <w:rPr>
          <w:rFonts w:cstheme="minorHAnsi"/>
          <w:sz w:val="24"/>
          <w:szCs w:val="24"/>
        </w:rPr>
        <w:t xml:space="preserve">earest </w:t>
      </w:r>
      <w:r w:rsidRPr="004633B1">
        <w:rPr>
          <w:rFonts w:cstheme="minorHAnsi"/>
          <w:sz w:val="24"/>
          <w:szCs w:val="24"/>
        </w:rPr>
        <w:t>N</w:t>
      </w:r>
      <w:r w:rsidR="00036DE6" w:rsidRPr="004633B1">
        <w:rPr>
          <w:rFonts w:cstheme="minorHAnsi"/>
          <w:sz w:val="24"/>
          <w:szCs w:val="24"/>
        </w:rPr>
        <w:t>eighbors</w:t>
      </w:r>
      <w:r w:rsidRPr="004633B1">
        <w:rPr>
          <w:rFonts w:cstheme="minorHAnsi"/>
          <w:sz w:val="24"/>
          <w:szCs w:val="24"/>
        </w:rPr>
        <w:t xml:space="preserve"> </w:t>
      </w:r>
      <w:r w:rsidR="00036DE6" w:rsidRPr="004633B1">
        <w:rPr>
          <w:rFonts w:cstheme="minorHAnsi"/>
          <w:sz w:val="24"/>
          <w:szCs w:val="24"/>
        </w:rPr>
        <w:t>is a simple supervised learning machine learning algorithm that assumes similar things exists in close proximity</w:t>
      </w:r>
      <w:r w:rsidR="00401B1A" w:rsidRPr="004633B1">
        <w:rPr>
          <w:rFonts w:cstheme="minorHAnsi"/>
          <w:sz w:val="24"/>
          <w:szCs w:val="24"/>
        </w:rPr>
        <w:t xml:space="preserve"> and looks for a pattern in those occurrences</w:t>
      </w:r>
      <w:r w:rsidR="00036DE6" w:rsidRPr="004633B1">
        <w:rPr>
          <w:rFonts w:cstheme="minorHAnsi"/>
          <w:sz w:val="24"/>
          <w:szCs w:val="24"/>
        </w:rPr>
        <w:t>. KNN can be used for both classification problems or regression problems</w:t>
      </w:r>
      <w:r w:rsidR="00401B1A" w:rsidRPr="004633B1">
        <w:rPr>
          <w:rFonts w:cstheme="minorHAnsi"/>
          <w:sz w:val="24"/>
          <w:szCs w:val="24"/>
        </w:rPr>
        <w:t xml:space="preserve"> despite being a simple algorithm it can still give competitive results</w:t>
      </w:r>
      <w:r w:rsidR="00036DE6" w:rsidRPr="004633B1">
        <w:rPr>
          <w:rFonts w:cstheme="minorHAnsi"/>
          <w:sz w:val="24"/>
          <w:szCs w:val="24"/>
        </w:rPr>
        <w:t>.</w:t>
      </w:r>
      <w:r w:rsidR="0055028F" w:rsidRPr="004633B1">
        <w:rPr>
          <w:rFonts w:cstheme="minorHAnsi"/>
          <w:sz w:val="24"/>
          <w:szCs w:val="24"/>
        </w:rPr>
        <w:t xml:space="preserve"> However, in the industry, KNN is widely used in classification problems.</w:t>
      </w:r>
    </w:p>
    <w:p w14:paraId="74FF98BC" w14:textId="567FAE23" w:rsidR="001816E4" w:rsidRDefault="00814575" w:rsidP="00FB1F1A">
      <w:pPr>
        <w:autoSpaceDE w:val="0"/>
        <w:autoSpaceDN w:val="0"/>
        <w:adjustRightInd w:val="0"/>
        <w:spacing w:line="240" w:lineRule="auto"/>
        <w:jc w:val="both"/>
        <w:rPr>
          <w:rFonts w:cstheme="minorHAnsi"/>
          <w:sz w:val="24"/>
          <w:szCs w:val="24"/>
        </w:rPr>
      </w:pPr>
      <w:r w:rsidRPr="004633B1">
        <w:rPr>
          <w:rFonts w:cstheme="minorHAnsi"/>
          <w:color w:val="000000"/>
          <w:sz w:val="24"/>
          <w:szCs w:val="24"/>
        </w:rPr>
        <w:t>R</w:t>
      </w:r>
      <w:r w:rsidR="000E179C" w:rsidRPr="004633B1">
        <w:rPr>
          <w:rFonts w:cstheme="minorHAnsi"/>
          <w:color w:val="000000"/>
          <w:sz w:val="24"/>
          <w:szCs w:val="24"/>
        </w:rPr>
        <w:t xml:space="preserve">andom </w:t>
      </w:r>
      <w:r w:rsidRPr="004633B1">
        <w:rPr>
          <w:rFonts w:cstheme="minorHAnsi"/>
          <w:color w:val="000000"/>
          <w:sz w:val="24"/>
          <w:szCs w:val="24"/>
        </w:rPr>
        <w:t>F</w:t>
      </w:r>
      <w:r w:rsidR="000E179C" w:rsidRPr="004633B1">
        <w:rPr>
          <w:rFonts w:cstheme="minorHAnsi"/>
          <w:color w:val="000000"/>
          <w:sz w:val="24"/>
          <w:szCs w:val="24"/>
        </w:rPr>
        <w:t>orest (RF)</w:t>
      </w:r>
      <w:r w:rsidRPr="004633B1">
        <w:rPr>
          <w:rFonts w:cstheme="minorHAnsi"/>
          <w:color w:val="000000"/>
          <w:sz w:val="24"/>
          <w:szCs w:val="24"/>
        </w:rPr>
        <w:t xml:space="preserve"> is an ensemble </w:t>
      </w:r>
      <w:r w:rsidR="000E179C" w:rsidRPr="004633B1">
        <w:rPr>
          <w:rFonts w:cstheme="minorHAnsi"/>
          <w:color w:val="000000"/>
          <w:sz w:val="24"/>
          <w:szCs w:val="24"/>
        </w:rPr>
        <w:t xml:space="preserve">machine learning </w:t>
      </w:r>
      <w:r w:rsidRPr="004633B1">
        <w:rPr>
          <w:rFonts w:cstheme="minorHAnsi"/>
          <w:color w:val="000000"/>
          <w:sz w:val="24"/>
          <w:szCs w:val="24"/>
        </w:rPr>
        <w:t>algorithm,</w:t>
      </w:r>
      <w:r w:rsidR="002C02BB" w:rsidRPr="004633B1">
        <w:rPr>
          <w:rFonts w:cstheme="minorHAnsi"/>
          <w:color w:val="000000"/>
          <w:sz w:val="24"/>
          <w:szCs w:val="24"/>
        </w:rPr>
        <w:t xml:space="preserve"> which puts together multiple decision trees to predict the outcome based on the average probability of all the trees on each subset of data samples to obtain better predictive performance that can’t be obtained by a single algorithm</w:t>
      </w:r>
      <w:r w:rsidRPr="004633B1">
        <w:rPr>
          <w:rFonts w:cstheme="minorHAnsi"/>
          <w:color w:val="000000"/>
          <w:sz w:val="24"/>
          <w:szCs w:val="24"/>
        </w:rPr>
        <w:t xml:space="preserve">. </w:t>
      </w:r>
      <w:r w:rsidR="004633B1">
        <w:rPr>
          <w:rFonts w:cstheme="minorHAnsi"/>
          <w:sz w:val="24"/>
          <w:szCs w:val="24"/>
        </w:rPr>
        <w:t>Apart from</w:t>
      </w:r>
      <w:r w:rsidR="004633B1" w:rsidRPr="004633B1">
        <w:rPr>
          <w:rFonts w:cstheme="minorHAnsi"/>
          <w:sz w:val="24"/>
          <w:szCs w:val="24"/>
        </w:rPr>
        <w:t xml:space="preserve"> producing precise predictions, being fast and easy to implement, RF can handle large number of input variables without overfitting.</w:t>
      </w:r>
    </w:p>
    <w:p w14:paraId="0ADA12FA" w14:textId="3B3B6B81" w:rsidR="001816E4" w:rsidRPr="00E43C8E" w:rsidRDefault="00453DF2" w:rsidP="00545CE8">
      <w:pPr>
        <w:autoSpaceDE w:val="0"/>
        <w:autoSpaceDN w:val="0"/>
        <w:adjustRightInd w:val="0"/>
        <w:spacing w:line="240" w:lineRule="auto"/>
        <w:jc w:val="both"/>
        <w:rPr>
          <w:rFonts w:cstheme="minorHAnsi"/>
          <w:sz w:val="24"/>
          <w:szCs w:val="24"/>
        </w:rPr>
      </w:pPr>
      <w:r w:rsidRPr="00E43C8E">
        <w:rPr>
          <w:rFonts w:cstheme="minorHAnsi"/>
          <w:color w:val="000000"/>
          <w:sz w:val="24"/>
          <w:szCs w:val="24"/>
          <w:shd w:val="clear" w:color="auto" w:fill="FFFFFF"/>
        </w:rPr>
        <w:t xml:space="preserve">Extreme Gradient </w:t>
      </w:r>
      <w:r w:rsidR="00E43C8E" w:rsidRPr="00E43C8E">
        <w:rPr>
          <w:rFonts w:cstheme="minorHAnsi"/>
          <w:color w:val="000000"/>
          <w:sz w:val="24"/>
          <w:szCs w:val="24"/>
          <w:shd w:val="clear" w:color="auto" w:fill="FFFFFF"/>
        </w:rPr>
        <w:t>Boosting</w:t>
      </w:r>
      <w:r w:rsidR="00E43C8E" w:rsidRPr="00E43C8E">
        <w:rPr>
          <w:rFonts w:cstheme="minorHAnsi"/>
          <w:color w:val="000000"/>
          <w:sz w:val="24"/>
          <w:szCs w:val="24"/>
        </w:rPr>
        <w:t xml:space="preserve"> popularly</w:t>
      </w:r>
      <w:r w:rsidRPr="00E43C8E">
        <w:rPr>
          <w:rFonts w:cstheme="minorHAnsi"/>
          <w:color w:val="000000"/>
          <w:sz w:val="24"/>
          <w:szCs w:val="24"/>
        </w:rPr>
        <w:t xml:space="preserve"> knowns as </w:t>
      </w:r>
      <w:proofErr w:type="spellStart"/>
      <w:r w:rsidR="004633B1" w:rsidRPr="00E43C8E">
        <w:rPr>
          <w:rFonts w:cstheme="minorHAnsi"/>
          <w:color w:val="000000"/>
          <w:sz w:val="24"/>
          <w:szCs w:val="24"/>
        </w:rPr>
        <w:t>XGBoost</w:t>
      </w:r>
      <w:proofErr w:type="spellEnd"/>
      <w:r w:rsidR="00E43C8E">
        <w:rPr>
          <w:rFonts w:cstheme="minorHAnsi"/>
          <w:color w:val="000000"/>
          <w:sz w:val="24"/>
          <w:szCs w:val="24"/>
        </w:rPr>
        <w:t>,</w:t>
      </w:r>
      <w:r w:rsidR="004633B1" w:rsidRPr="00E43C8E">
        <w:rPr>
          <w:rFonts w:cstheme="minorHAnsi"/>
          <w:color w:val="000000"/>
          <w:sz w:val="24"/>
          <w:szCs w:val="24"/>
        </w:rPr>
        <w:t xml:space="preserve"> is an improved algorithm based on the gradient b</w:t>
      </w:r>
      <w:r w:rsidR="00E43C8E" w:rsidRPr="00E43C8E">
        <w:rPr>
          <w:rFonts w:cstheme="minorHAnsi"/>
          <w:color w:val="000000"/>
          <w:sz w:val="24"/>
          <w:szCs w:val="24"/>
        </w:rPr>
        <w:t>oosting decision tree.</w:t>
      </w:r>
      <w:r w:rsidRPr="00E43C8E">
        <w:rPr>
          <w:rFonts w:cstheme="minorHAnsi"/>
          <w:color w:val="000000"/>
          <w:sz w:val="24"/>
          <w:szCs w:val="24"/>
        </w:rPr>
        <w:t xml:space="preserve"> </w:t>
      </w:r>
      <w:r w:rsidR="00DA17D2">
        <w:rPr>
          <w:rFonts w:cstheme="minorHAnsi"/>
          <w:color w:val="000000"/>
          <w:sz w:val="24"/>
          <w:szCs w:val="24"/>
        </w:rPr>
        <w:t xml:space="preserve">It combines a set of machine </w:t>
      </w:r>
      <w:r w:rsidR="00861256">
        <w:rPr>
          <w:rFonts w:cstheme="minorHAnsi"/>
          <w:color w:val="000000"/>
          <w:sz w:val="24"/>
          <w:szCs w:val="24"/>
        </w:rPr>
        <w:t>learning algorithms to come up w</w:t>
      </w:r>
      <w:r w:rsidR="00DA17D2">
        <w:rPr>
          <w:rFonts w:cstheme="minorHAnsi"/>
          <w:color w:val="000000"/>
          <w:sz w:val="24"/>
          <w:szCs w:val="24"/>
        </w:rPr>
        <w:t xml:space="preserve">ith a better machine learning algorithm as a whole. </w:t>
      </w:r>
      <w:r w:rsidR="00E43C8E" w:rsidRPr="00E43C8E">
        <w:rPr>
          <w:rFonts w:cstheme="minorHAnsi"/>
          <w:color w:val="333333"/>
          <w:sz w:val="24"/>
          <w:szCs w:val="24"/>
          <w:shd w:val="clear" w:color="auto" w:fill="FFFFFF"/>
        </w:rPr>
        <w:t xml:space="preserve">To solve many data science problems in a fast and accurate way </w:t>
      </w:r>
      <w:proofErr w:type="spellStart"/>
      <w:r w:rsidRPr="00E43C8E">
        <w:rPr>
          <w:rFonts w:cstheme="minorHAnsi"/>
          <w:color w:val="333333"/>
          <w:sz w:val="24"/>
          <w:szCs w:val="24"/>
          <w:shd w:val="clear" w:color="auto" w:fill="FFFFFF"/>
        </w:rPr>
        <w:t>XGBoost</w:t>
      </w:r>
      <w:proofErr w:type="spellEnd"/>
      <w:r w:rsidRPr="00E43C8E">
        <w:rPr>
          <w:rFonts w:cstheme="minorHAnsi"/>
          <w:color w:val="333333"/>
          <w:sz w:val="24"/>
          <w:szCs w:val="24"/>
          <w:shd w:val="clear" w:color="auto" w:fill="FFFFFF"/>
        </w:rPr>
        <w:t xml:space="preserve"> provides a parallel tree boosting (also known as GBDT, GBM).</w:t>
      </w:r>
      <w:r w:rsidR="004633B1" w:rsidRPr="00E43C8E">
        <w:rPr>
          <w:rFonts w:cstheme="minorHAnsi"/>
          <w:color w:val="000000"/>
          <w:sz w:val="24"/>
          <w:szCs w:val="24"/>
        </w:rPr>
        <w:t xml:space="preserve"> The boosted trees in </w:t>
      </w:r>
      <w:proofErr w:type="spellStart"/>
      <w:r w:rsidR="004633B1" w:rsidRPr="00E43C8E">
        <w:rPr>
          <w:rFonts w:cstheme="minorHAnsi"/>
          <w:color w:val="000000"/>
          <w:sz w:val="24"/>
          <w:szCs w:val="24"/>
        </w:rPr>
        <w:t>XGBoost</w:t>
      </w:r>
      <w:proofErr w:type="spellEnd"/>
      <w:r w:rsidR="004633B1" w:rsidRPr="00E43C8E">
        <w:rPr>
          <w:rFonts w:cstheme="minorHAnsi"/>
          <w:color w:val="000000"/>
          <w:sz w:val="24"/>
          <w:szCs w:val="24"/>
        </w:rPr>
        <w:t xml:space="preserve"> is divided</w:t>
      </w:r>
      <w:r w:rsidR="00E43C8E" w:rsidRPr="00E43C8E">
        <w:rPr>
          <w:rFonts w:cstheme="minorHAnsi"/>
          <w:color w:val="000000"/>
          <w:sz w:val="24"/>
          <w:szCs w:val="24"/>
        </w:rPr>
        <w:t xml:space="preserve"> </w:t>
      </w:r>
      <w:r w:rsidR="004633B1" w:rsidRPr="00E43C8E">
        <w:rPr>
          <w:rFonts w:cstheme="minorHAnsi"/>
          <w:color w:val="000000"/>
          <w:sz w:val="24"/>
          <w:szCs w:val="24"/>
        </w:rPr>
        <w:t>into regression trees and classification trees</w:t>
      </w:r>
      <w:r w:rsidR="00DA17D2">
        <w:rPr>
          <w:rFonts w:cstheme="minorHAnsi"/>
          <w:color w:val="000000"/>
          <w:sz w:val="24"/>
          <w:szCs w:val="24"/>
        </w:rPr>
        <w:t xml:space="preserve"> and the</w:t>
      </w:r>
      <w:r w:rsidR="004633B1" w:rsidRPr="00E43C8E">
        <w:rPr>
          <w:rFonts w:cstheme="minorHAnsi"/>
          <w:color w:val="000000"/>
          <w:sz w:val="24"/>
          <w:szCs w:val="24"/>
        </w:rPr>
        <w:t xml:space="preserve"> core of the algorithm is to optimize the value</w:t>
      </w:r>
      <w:r w:rsidR="00E43C8E" w:rsidRPr="00E43C8E">
        <w:rPr>
          <w:rFonts w:cstheme="minorHAnsi"/>
          <w:color w:val="000000"/>
          <w:sz w:val="24"/>
          <w:szCs w:val="24"/>
        </w:rPr>
        <w:t xml:space="preserve"> </w:t>
      </w:r>
      <w:r w:rsidR="004633B1" w:rsidRPr="00E43C8E">
        <w:rPr>
          <w:rFonts w:cstheme="minorHAnsi"/>
          <w:color w:val="000000"/>
          <w:sz w:val="24"/>
          <w:szCs w:val="24"/>
        </w:rPr>
        <w:t>of the objecti</w:t>
      </w:r>
      <w:r w:rsidR="00E43C8E" w:rsidRPr="00E43C8E">
        <w:rPr>
          <w:rFonts w:cstheme="minorHAnsi"/>
          <w:color w:val="000000"/>
          <w:sz w:val="24"/>
          <w:szCs w:val="24"/>
        </w:rPr>
        <w:t>ve function.</w:t>
      </w:r>
      <w:r w:rsidR="00DA17D2">
        <w:rPr>
          <w:rFonts w:cstheme="minorHAnsi"/>
          <w:color w:val="000000"/>
          <w:sz w:val="24"/>
          <w:szCs w:val="24"/>
        </w:rPr>
        <w:t xml:space="preserve"> Some of the advantages </w:t>
      </w:r>
      <w:proofErr w:type="gramStart"/>
      <w:r w:rsidR="00DA17D2">
        <w:rPr>
          <w:rFonts w:cstheme="minorHAnsi"/>
          <w:color w:val="000000"/>
          <w:sz w:val="24"/>
          <w:szCs w:val="24"/>
        </w:rPr>
        <w:t xml:space="preserve">of </w:t>
      </w:r>
      <w:r w:rsidR="00E43C8E" w:rsidRPr="00E43C8E">
        <w:rPr>
          <w:rFonts w:cstheme="minorHAnsi"/>
          <w:color w:val="000000"/>
          <w:sz w:val="24"/>
          <w:szCs w:val="24"/>
        </w:rPr>
        <w:t xml:space="preserve"> </w:t>
      </w:r>
      <w:proofErr w:type="spellStart"/>
      <w:r w:rsidR="004633B1" w:rsidRPr="00E43C8E">
        <w:rPr>
          <w:rFonts w:cstheme="minorHAnsi"/>
          <w:color w:val="000000"/>
          <w:sz w:val="24"/>
          <w:szCs w:val="24"/>
        </w:rPr>
        <w:t>XGBoost</w:t>
      </w:r>
      <w:proofErr w:type="spellEnd"/>
      <w:proofErr w:type="gramEnd"/>
      <w:r w:rsidR="004633B1" w:rsidRPr="00E43C8E">
        <w:rPr>
          <w:rFonts w:cstheme="minorHAnsi"/>
          <w:color w:val="000000"/>
          <w:sz w:val="24"/>
          <w:szCs w:val="24"/>
        </w:rPr>
        <w:t xml:space="preserve"> </w:t>
      </w:r>
      <w:r w:rsidR="00DA17D2">
        <w:rPr>
          <w:rFonts w:cstheme="minorHAnsi"/>
          <w:color w:val="000000"/>
          <w:sz w:val="24"/>
          <w:szCs w:val="24"/>
        </w:rPr>
        <w:t xml:space="preserve">includes </w:t>
      </w:r>
      <w:r w:rsidR="004633B1" w:rsidRPr="00E43C8E">
        <w:rPr>
          <w:rFonts w:cstheme="minorHAnsi"/>
          <w:color w:val="000000"/>
          <w:sz w:val="24"/>
          <w:szCs w:val="24"/>
        </w:rPr>
        <w:t xml:space="preserve"> scalability in all scenarios, and</w:t>
      </w:r>
      <w:r w:rsidR="00DA17D2">
        <w:rPr>
          <w:rFonts w:cstheme="minorHAnsi"/>
          <w:color w:val="000000"/>
          <w:sz w:val="24"/>
          <w:szCs w:val="24"/>
        </w:rPr>
        <w:t xml:space="preserve"> being fa</w:t>
      </w:r>
      <w:r w:rsidR="004633B1" w:rsidRPr="00E43C8E">
        <w:rPr>
          <w:rFonts w:cstheme="minorHAnsi"/>
          <w:color w:val="000000"/>
          <w:sz w:val="24"/>
          <w:szCs w:val="24"/>
        </w:rPr>
        <w:t>st</w:t>
      </w:r>
      <w:r w:rsidR="00E43C8E" w:rsidRPr="00E43C8E">
        <w:rPr>
          <w:rFonts w:cstheme="minorHAnsi"/>
          <w:color w:val="000000"/>
          <w:sz w:val="24"/>
          <w:szCs w:val="24"/>
        </w:rPr>
        <w:t>.</w:t>
      </w:r>
      <w:r w:rsidR="004633B1" w:rsidRPr="00E43C8E">
        <w:rPr>
          <w:rFonts w:cstheme="minorHAnsi"/>
          <w:color w:val="000000"/>
          <w:sz w:val="24"/>
          <w:szCs w:val="24"/>
        </w:rPr>
        <w:t xml:space="preserve"> </w:t>
      </w:r>
    </w:p>
    <w:p w14:paraId="48612855" w14:textId="419709D1" w:rsidR="00D92D09" w:rsidRDefault="00C61CC4" w:rsidP="00FB1F1A">
      <w:pPr>
        <w:pStyle w:val="2"/>
        <w:jc w:val="both"/>
        <w:rPr>
          <w:rFonts w:cstheme="minorHAnsi"/>
          <w:sz w:val="24"/>
          <w:szCs w:val="24"/>
        </w:rPr>
      </w:pPr>
      <w:r w:rsidRPr="00C61CC4">
        <w:rPr>
          <w:rStyle w:val="20"/>
        </w:rPr>
        <w:t>DISCUSSION</w:t>
      </w:r>
    </w:p>
    <w:p w14:paraId="7A4FD756" w14:textId="1C9177CF" w:rsidR="00C11ECF" w:rsidRDefault="00D92D09" w:rsidP="00FB1F1A">
      <w:pPr>
        <w:jc w:val="both"/>
        <w:rPr>
          <w:rFonts w:cstheme="minorHAnsi"/>
          <w:sz w:val="24"/>
          <w:szCs w:val="24"/>
        </w:rPr>
      </w:pPr>
      <w:r>
        <w:rPr>
          <w:rFonts w:cstheme="minorHAnsi"/>
          <w:sz w:val="24"/>
          <w:szCs w:val="24"/>
        </w:rPr>
        <w:t xml:space="preserve">The study selected patients who were admitted to ICU with COPD as a primary reason, and </w:t>
      </w:r>
      <w:r w:rsidR="005A5BF4">
        <w:rPr>
          <w:rFonts w:cstheme="minorHAnsi"/>
          <w:sz w:val="24"/>
          <w:szCs w:val="24"/>
        </w:rPr>
        <w:t>investigated</w:t>
      </w:r>
      <w:r>
        <w:rPr>
          <w:rFonts w:cstheme="minorHAnsi"/>
          <w:sz w:val="24"/>
          <w:szCs w:val="24"/>
        </w:rPr>
        <w:t xml:space="preserve"> the relationship between it and </w:t>
      </w:r>
      <w:r w:rsidR="005A5BF4">
        <w:rPr>
          <w:rFonts w:cstheme="minorHAnsi"/>
          <w:sz w:val="24"/>
          <w:szCs w:val="24"/>
        </w:rPr>
        <w:t xml:space="preserve">other comorbidities and clinical outcomes. </w:t>
      </w:r>
      <w:r w:rsidR="002F653E">
        <w:rPr>
          <w:rFonts w:cstheme="minorHAnsi"/>
          <w:sz w:val="24"/>
          <w:szCs w:val="24"/>
        </w:rPr>
        <w:t xml:space="preserve">The main comorbidity focused on was </w:t>
      </w:r>
      <w:r w:rsidR="00D245EE">
        <w:rPr>
          <w:rFonts w:cstheme="minorHAnsi"/>
          <w:sz w:val="24"/>
          <w:szCs w:val="24"/>
        </w:rPr>
        <w:t>DM</w:t>
      </w:r>
      <w:r w:rsidR="002F653E">
        <w:rPr>
          <w:rFonts w:cstheme="minorHAnsi"/>
          <w:sz w:val="24"/>
          <w:szCs w:val="24"/>
        </w:rPr>
        <w:t>, to see if there is higher mortality rate on those patients that had COPD DM positive compared to those that had COPD DM negative Results of the study indicated that there was no significant impact on mortality rate for COPD with DM positive</w:t>
      </w:r>
      <w:r w:rsidR="00C11ECF">
        <w:rPr>
          <w:rFonts w:cstheme="minorHAnsi"/>
          <w:sz w:val="24"/>
          <w:szCs w:val="24"/>
        </w:rPr>
        <w:t xml:space="preserve"> for the patients after ICU admission</w:t>
      </w:r>
      <w:r w:rsidR="002F653E">
        <w:rPr>
          <w:rFonts w:cstheme="minorHAnsi"/>
          <w:sz w:val="24"/>
          <w:szCs w:val="24"/>
        </w:rPr>
        <w:t>.</w:t>
      </w:r>
    </w:p>
    <w:p w14:paraId="053CA483" w14:textId="5A0E65CD" w:rsidR="00DC0B2D" w:rsidRDefault="00C11ECF" w:rsidP="00FB1F1A">
      <w:pPr>
        <w:jc w:val="both"/>
        <w:rPr>
          <w:rFonts w:cstheme="minorHAnsi"/>
          <w:color w:val="FF0000"/>
          <w:sz w:val="24"/>
          <w:szCs w:val="24"/>
        </w:rPr>
      </w:pPr>
      <w:commentRangeStart w:id="295"/>
      <w:r w:rsidRPr="00DF3DF0">
        <w:rPr>
          <w:rFonts w:cstheme="minorHAnsi"/>
          <w:color w:val="FF0000"/>
          <w:sz w:val="24"/>
          <w:szCs w:val="24"/>
        </w:rPr>
        <w:t>On the other hand</w:t>
      </w:r>
      <w:r w:rsidR="003959C2">
        <w:rPr>
          <w:rFonts w:cstheme="minorHAnsi"/>
          <w:color w:val="FF0000"/>
          <w:sz w:val="24"/>
          <w:szCs w:val="24"/>
        </w:rPr>
        <w:t>,</w:t>
      </w:r>
      <w:r w:rsidRPr="00DF3DF0">
        <w:rPr>
          <w:rFonts w:cstheme="minorHAnsi"/>
          <w:color w:val="FF0000"/>
          <w:sz w:val="24"/>
          <w:szCs w:val="24"/>
        </w:rPr>
        <w:t xml:space="preserve"> COPD with HTN had higher </w:t>
      </w:r>
      <w:r w:rsidR="003959C2" w:rsidRPr="00DF3DF0">
        <w:rPr>
          <w:rFonts w:cstheme="minorHAnsi"/>
          <w:color w:val="FF0000"/>
          <w:sz w:val="24"/>
          <w:szCs w:val="24"/>
        </w:rPr>
        <w:t>occurrences</w:t>
      </w:r>
      <w:r w:rsidRPr="00DF3DF0">
        <w:rPr>
          <w:rFonts w:cstheme="minorHAnsi"/>
          <w:color w:val="FF0000"/>
          <w:sz w:val="24"/>
          <w:szCs w:val="24"/>
        </w:rPr>
        <w:t xml:space="preserve"> which is 48% of </w:t>
      </w:r>
      <w:r w:rsidR="003262B7" w:rsidRPr="00DF3DF0">
        <w:rPr>
          <w:rFonts w:cstheme="minorHAnsi"/>
          <w:color w:val="FF0000"/>
          <w:sz w:val="24"/>
          <w:szCs w:val="24"/>
        </w:rPr>
        <w:t>our</w:t>
      </w:r>
      <w:r w:rsidR="003959C2">
        <w:rPr>
          <w:rFonts w:cstheme="minorHAnsi"/>
          <w:color w:val="FF0000"/>
          <w:sz w:val="24"/>
          <w:szCs w:val="24"/>
        </w:rPr>
        <w:t xml:space="preserve"> total</w:t>
      </w:r>
      <w:r w:rsidRPr="00DF3DF0">
        <w:rPr>
          <w:rFonts w:cstheme="minorHAnsi"/>
          <w:color w:val="FF0000"/>
          <w:sz w:val="24"/>
          <w:szCs w:val="24"/>
        </w:rPr>
        <w:t xml:space="preserve"> </w:t>
      </w:r>
      <w:r w:rsidR="003959C2" w:rsidRPr="00DF3DF0">
        <w:rPr>
          <w:rFonts w:cstheme="minorHAnsi"/>
          <w:color w:val="FF0000"/>
          <w:sz w:val="24"/>
          <w:szCs w:val="24"/>
        </w:rPr>
        <w:t>population</w:t>
      </w:r>
      <w:r w:rsidRPr="00DF3DF0">
        <w:rPr>
          <w:rFonts w:cstheme="minorHAnsi"/>
          <w:color w:val="FF0000"/>
          <w:sz w:val="24"/>
          <w:szCs w:val="24"/>
        </w:rPr>
        <w:t xml:space="preserve"> </w:t>
      </w:r>
      <w:commentRangeEnd w:id="295"/>
      <w:r w:rsidR="00D245EE">
        <w:rPr>
          <w:rStyle w:val="a8"/>
        </w:rPr>
        <w:commentReference w:id="295"/>
      </w:r>
    </w:p>
    <w:p w14:paraId="29900C89" w14:textId="2D89747C" w:rsidR="005E7B66" w:rsidRPr="00EA10CE" w:rsidRDefault="00DC0B2D" w:rsidP="00FB1F1A">
      <w:pPr>
        <w:jc w:val="both"/>
        <w:rPr>
          <w:rFonts w:cstheme="minorHAnsi"/>
          <w:sz w:val="24"/>
          <w:szCs w:val="24"/>
        </w:rPr>
      </w:pPr>
      <w:r w:rsidRPr="009F6C50">
        <w:rPr>
          <w:rFonts w:cstheme="minorHAnsi"/>
          <w:sz w:val="24"/>
          <w:szCs w:val="24"/>
        </w:rPr>
        <w:t>We attempted to compare the performance of the models</w:t>
      </w:r>
      <w:r w:rsidR="005E7B66" w:rsidRPr="009F6C50">
        <w:rPr>
          <w:rFonts w:cstheme="minorHAnsi"/>
          <w:sz w:val="24"/>
          <w:szCs w:val="24"/>
        </w:rPr>
        <w:t xml:space="preserve"> </w:t>
      </w:r>
      <w:r w:rsidRPr="009F6C50">
        <w:rPr>
          <w:rFonts w:cstheme="minorHAnsi"/>
          <w:sz w:val="24"/>
          <w:szCs w:val="24"/>
        </w:rPr>
        <w:t xml:space="preserve">to predict 28-day mortality using the data we had. Using the AUROC (area under the receiver operating characteristic) curve analysis we found that AUROC for predicting 28-day mortality in </w:t>
      </w:r>
      <w:proofErr w:type="spellStart"/>
      <w:r w:rsidRPr="00EA10CE">
        <w:rPr>
          <w:rFonts w:cstheme="minorHAnsi"/>
          <w:sz w:val="24"/>
          <w:szCs w:val="24"/>
          <w:rPrChange w:id="296" w:author="Fula" w:date="2021-07-05T21:02:00Z">
            <w:rPr>
              <w:rFonts w:cstheme="minorHAnsi"/>
              <w:b/>
              <w:sz w:val="24"/>
              <w:szCs w:val="24"/>
            </w:rPr>
          </w:rPrChange>
        </w:rPr>
        <w:t>XGBoost</w:t>
      </w:r>
      <w:proofErr w:type="spellEnd"/>
      <w:r w:rsidR="005E7B66" w:rsidRPr="00EA10CE">
        <w:rPr>
          <w:rFonts w:cstheme="minorHAnsi"/>
          <w:sz w:val="24"/>
          <w:szCs w:val="24"/>
          <w:rPrChange w:id="297" w:author="Fula" w:date="2021-07-05T21:02:00Z">
            <w:rPr>
              <w:rFonts w:cstheme="minorHAnsi"/>
              <w:b/>
              <w:sz w:val="24"/>
              <w:szCs w:val="24"/>
            </w:rPr>
          </w:rPrChange>
        </w:rPr>
        <w:t xml:space="preserve">(AUROC: </w:t>
      </w:r>
      <w:r w:rsidR="009707B8" w:rsidRPr="00EA10CE">
        <w:rPr>
          <w:rFonts w:cstheme="minorHAnsi"/>
          <w:sz w:val="24"/>
          <w:szCs w:val="24"/>
          <w:rPrChange w:id="298" w:author="Fula" w:date="2021-07-05T21:02:00Z">
            <w:rPr>
              <w:rFonts w:cstheme="minorHAnsi"/>
              <w:b/>
              <w:sz w:val="24"/>
              <w:szCs w:val="24"/>
            </w:rPr>
          </w:rPrChange>
        </w:rPr>
        <w:t>0.</w:t>
      </w:r>
      <w:del w:id="299" w:author="Fula" w:date="2021-07-05T20:58:00Z">
        <w:r w:rsidR="009707B8" w:rsidRPr="00EA10CE" w:rsidDel="00161770">
          <w:rPr>
            <w:rFonts w:cstheme="minorHAnsi"/>
            <w:sz w:val="24"/>
            <w:szCs w:val="24"/>
            <w:rPrChange w:id="300" w:author="Fula" w:date="2021-07-05T21:02:00Z">
              <w:rPr>
                <w:rFonts w:cstheme="minorHAnsi"/>
                <w:b/>
                <w:sz w:val="24"/>
                <w:szCs w:val="24"/>
              </w:rPr>
            </w:rPrChange>
          </w:rPr>
          <w:delText>826</w:delText>
        </w:r>
        <w:r w:rsidR="005E7B66" w:rsidRPr="00EA10CE" w:rsidDel="00161770">
          <w:rPr>
            <w:rFonts w:cstheme="minorHAnsi"/>
            <w:sz w:val="24"/>
            <w:szCs w:val="24"/>
            <w:rPrChange w:id="301" w:author="Fula" w:date="2021-07-05T21:02:00Z">
              <w:rPr>
                <w:rFonts w:cstheme="minorHAnsi"/>
                <w:b/>
                <w:sz w:val="24"/>
                <w:szCs w:val="24"/>
              </w:rPr>
            </w:rPrChange>
          </w:rPr>
          <w:delText xml:space="preserve">  </w:delText>
        </w:r>
      </w:del>
      <w:ins w:id="302" w:author="Fula" w:date="2021-07-05T20:58:00Z">
        <w:r w:rsidR="00161770" w:rsidRPr="00EA10CE">
          <w:rPr>
            <w:rFonts w:cstheme="minorHAnsi"/>
            <w:sz w:val="24"/>
            <w:szCs w:val="24"/>
            <w:rPrChange w:id="303" w:author="Fula" w:date="2021-07-05T21:02:00Z">
              <w:rPr>
                <w:rFonts w:cstheme="minorHAnsi"/>
                <w:b/>
                <w:sz w:val="24"/>
                <w:szCs w:val="24"/>
              </w:rPr>
            </w:rPrChange>
          </w:rPr>
          <w:t xml:space="preserve">841  </w:t>
        </w:r>
      </w:ins>
      <w:r w:rsidR="005E7B66" w:rsidRPr="00EA10CE">
        <w:rPr>
          <w:rFonts w:cstheme="minorHAnsi"/>
          <w:sz w:val="24"/>
          <w:szCs w:val="24"/>
          <w:rPrChange w:id="304" w:author="Fula" w:date="2021-07-05T21:02:00Z">
            <w:rPr>
              <w:rFonts w:cstheme="minorHAnsi"/>
              <w:b/>
              <w:sz w:val="24"/>
              <w:szCs w:val="24"/>
            </w:rPr>
          </w:rPrChange>
        </w:rPr>
        <w:t>ACCURACY:</w:t>
      </w:r>
      <w:r w:rsidR="009707B8" w:rsidRPr="00EA10CE">
        <w:rPr>
          <w:rFonts w:cstheme="minorHAnsi"/>
          <w:sz w:val="24"/>
          <w:szCs w:val="24"/>
          <w:rPrChange w:id="305" w:author="Fula" w:date="2021-07-05T21:02:00Z">
            <w:rPr>
              <w:rFonts w:cstheme="minorHAnsi"/>
              <w:b/>
              <w:sz w:val="24"/>
              <w:szCs w:val="24"/>
            </w:rPr>
          </w:rPrChange>
        </w:rPr>
        <w:t>0.</w:t>
      </w:r>
      <w:del w:id="306" w:author="Fula" w:date="2021-07-05T20:59:00Z">
        <w:r w:rsidR="009707B8" w:rsidRPr="00EA10CE" w:rsidDel="00EC1E10">
          <w:rPr>
            <w:rFonts w:cstheme="minorHAnsi"/>
            <w:sz w:val="24"/>
            <w:szCs w:val="24"/>
            <w:rPrChange w:id="307" w:author="Fula" w:date="2021-07-05T21:02:00Z">
              <w:rPr>
                <w:rFonts w:cstheme="minorHAnsi"/>
                <w:b/>
                <w:sz w:val="24"/>
                <w:szCs w:val="24"/>
              </w:rPr>
            </w:rPrChange>
          </w:rPr>
          <w:delText>827</w:delText>
        </w:r>
        <w:r w:rsidR="005E7B66" w:rsidRPr="00EA10CE" w:rsidDel="00EC1E10">
          <w:rPr>
            <w:rFonts w:cstheme="minorHAnsi"/>
            <w:sz w:val="24"/>
            <w:szCs w:val="24"/>
            <w:rPrChange w:id="308" w:author="Fula" w:date="2021-07-05T21:02:00Z">
              <w:rPr>
                <w:rFonts w:cstheme="minorHAnsi"/>
                <w:b/>
                <w:sz w:val="24"/>
                <w:szCs w:val="24"/>
              </w:rPr>
            </w:rPrChange>
          </w:rPr>
          <w:delText xml:space="preserve">   </w:delText>
        </w:r>
      </w:del>
      <w:ins w:id="309" w:author="Fula" w:date="2021-07-05T20:59:00Z">
        <w:r w:rsidR="00EC1E10" w:rsidRPr="00EA10CE">
          <w:rPr>
            <w:rFonts w:cstheme="minorHAnsi"/>
            <w:sz w:val="24"/>
            <w:szCs w:val="24"/>
            <w:rPrChange w:id="310" w:author="Fula" w:date="2021-07-05T21:02:00Z">
              <w:rPr>
                <w:rFonts w:cstheme="minorHAnsi"/>
                <w:b/>
                <w:sz w:val="24"/>
                <w:szCs w:val="24"/>
              </w:rPr>
            </w:rPrChange>
          </w:rPr>
          <w:t xml:space="preserve">860   </w:t>
        </w:r>
      </w:ins>
      <w:r w:rsidR="005E7B66" w:rsidRPr="00EA10CE">
        <w:rPr>
          <w:rFonts w:cstheme="minorHAnsi"/>
          <w:sz w:val="24"/>
          <w:szCs w:val="24"/>
          <w:rPrChange w:id="311" w:author="Fula" w:date="2021-07-05T21:02:00Z">
            <w:rPr>
              <w:rFonts w:cstheme="minorHAnsi"/>
              <w:b/>
              <w:sz w:val="24"/>
              <w:szCs w:val="24"/>
            </w:rPr>
          </w:rPrChange>
        </w:rPr>
        <w:t xml:space="preserve">F1 score: </w:t>
      </w:r>
      <w:r w:rsidR="009707B8" w:rsidRPr="00EA10CE">
        <w:rPr>
          <w:rFonts w:cstheme="minorHAnsi"/>
          <w:sz w:val="24"/>
          <w:szCs w:val="24"/>
          <w:rPrChange w:id="312" w:author="Fula" w:date="2021-07-05T21:02:00Z">
            <w:rPr>
              <w:rFonts w:cstheme="minorHAnsi"/>
              <w:b/>
              <w:sz w:val="24"/>
              <w:szCs w:val="24"/>
            </w:rPr>
          </w:rPrChange>
        </w:rPr>
        <w:t>0.</w:t>
      </w:r>
      <w:del w:id="313" w:author="Fula" w:date="2021-07-05T20:59:00Z">
        <w:r w:rsidR="009707B8" w:rsidRPr="00EA10CE" w:rsidDel="00EC1E10">
          <w:rPr>
            <w:rFonts w:cstheme="minorHAnsi"/>
            <w:sz w:val="24"/>
            <w:szCs w:val="24"/>
            <w:rPrChange w:id="314" w:author="Fula" w:date="2021-07-05T21:02:00Z">
              <w:rPr>
                <w:rFonts w:cstheme="minorHAnsi"/>
                <w:b/>
                <w:sz w:val="24"/>
                <w:szCs w:val="24"/>
              </w:rPr>
            </w:rPrChange>
          </w:rPr>
          <w:delText>81</w:delText>
        </w:r>
      </w:del>
      <w:ins w:id="315" w:author="Fula" w:date="2021-07-05T20:59:00Z">
        <w:r w:rsidR="00EC1E10" w:rsidRPr="00EA10CE">
          <w:rPr>
            <w:rFonts w:cstheme="minorHAnsi"/>
            <w:sz w:val="24"/>
            <w:szCs w:val="24"/>
            <w:rPrChange w:id="316" w:author="Fula" w:date="2021-07-05T21:02:00Z">
              <w:rPr>
                <w:rFonts w:cstheme="minorHAnsi"/>
                <w:b/>
                <w:sz w:val="24"/>
                <w:szCs w:val="24"/>
              </w:rPr>
            </w:rPrChange>
          </w:rPr>
          <w:t>91</w:t>
        </w:r>
      </w:ins>
      <w:r w:rsidR="005E7B66" w:rsidRPr="00EA10CE">
        <w:rPr>
          <w:rFonts w:cstheme="minorHAnsi"/>
          <w:sz w:val="24"/>
          <w:szCs w:val="24"/>
          <w:rPrChange w:id="317" w:author="Fula" w:date="2021-07-05T21:02:00Z">
            <w:rPr>
              <w:rFonts w:cstheme="minorHAnsi"/>
              <w:b/>
              <w:sz w:val="24"/>
              <w:szCs w:val="24"/>
            </w:rPr>
          </w:rPrChange>
        </w:rPr>
        <w:t>)</w:t>
      </w:r>
      <w:r w:rsidR="005E7B66" w:rsidRPr="00EA10CE">
        <w:rPr>
          <w:rFonts w:cstheme="minorHAnsi"/>
          <w:sz w:val="24"/>
          <w:szCs w:val="24"/>
        </w:rPr>
        <w:t xml:space="preserve"> which </w:t>
      </w:r>
      <w:r w:rsidRPr="00EA10CE">
        <w:rPr>
          <w:rFonts w:cstheme="minorHAnsi"/>
          <w:sz w:val="24"/>
          <w:szCs w:val="24"/>
        </w:rPr>
        <w:t xml:space="preserve">was </w:t>
      </w:r>
      <w:r w:rsidR="005E7B66" w:rsidRPr="00EA10CE">
        <w:rPr>
          <w:rFonts w:cstheme="minorHAnsi"/>
          <w:sz w:val="24"/>
          <w:szCs w:val="24"/>
        </w:rPr>
        <w:t>better</w:t>
      </w:r>
      <w:r w:rsidRPr="00EA10CE">
        <w:rPr>
          <w:rFonts w:cstheme="minorHAnsi"/>
          <w:sz w:val="24"/>
          <w:szCs w:val="24"/>
        </w:rPr>
        <w:t xml:space="preserve"> than the other </w:t>
      </w:r>
      <w:r w:rsidR="005E7B66" w:rsidRPr="00EA10CE">
        <w:rPr>
          <w:rFonts w:cstheme="minorHAnsi"/>
          <w:sz w:val="24"/>
          <w:szCs w:val="24"/>
        </w:rPr>
        <w:t xml:space="preserve">machine learning </w:t>
      </w:r>
      <w:r w:rsidRPr="00EA10CE">
        <w:rPr>
          <w:rFonts w:cstheme="minorHAnsi"/>
          <w:sz w:val="24"/>
          <w:szCs w:val="24"/>
        </w:rPr>
        <w:t xml:space="preserve">models. </w:t>
      </w:r>
      <w:r w:rsidR="005E7B66" w:rsidRPr="00EA10CE">
        <w:rPr>
          <w:rFonts w:cstheme="minorHAnsi"/>
          <w:sz w:val="24"/>
          <w:szCs w:val="24"/>
          <w:rPrChange w:id="318" w:author="Fula" w:date="2021-07-05T21:02:00Z">
            <w:rPr>
              <w:rFonts w:cstheme="minorHAnsi"/>
              <w:b/>
              <w:sz w:val="24"/>
              <w:szCs w:val="24"/>
            </w:rPr>
          </w:rPrChange>
        </w:rPr>
        <w:t xml:space="preserve">KNN(AUROC: </w:t>
      </w:r>
      <w:r w:rsidR="00F21B8D" w:rsidRPr="00EA10CE">
        <w:rPr>
          <w:rFonts w:cstheme="minorHAnsi"/>
          <w:sz w:val="24"/>
          <w:szCs w:val="24"/>
          <w:rPrChange w:id="319" w:author="Fula" w:date="2021-07-05T21:02:00Z">
            <w:rPr>
              <w:rFonts w:cstheme="minorHAnsi"/>
              <w:b/>
              <w:sz w:val="24"/>
              <w:szCs w:val="24"/>
            </w:rPr>
          </w:rPrChange>
        </w:rPr>
        <w:t>0</w:t>
      </w:r>
      <w:r w:rsidR="009707B8" w:rsidRPr="00EA10CE">
        <w:rPr>
          <w:rFonts w:cstheme="minorHAnsi"/>
          <w:sz w:val="24"/>
          <w:szCs w:val="24"/>
          <w:rPrChange w:id="320" w:author="Fula" w:date="2021-07-05T21:02:00Z">
            <w:rPr>
              <w:rFonts w:cstheme="minorHAnsi"/>
              <w:b/>
              <w:sz w:val="24"/>
              <w:szCs w:val="24"/>
            </w:rPr>
          </w:rPrChange>
        </w:rPr>
        <w:t>.</w:t>
      </w:r>
      <w:del w:id="321" w:author="Fula" w:date="2021-07-05T21:02:00Z">
        <w:r w:rsidR="009707B8" w:rsidRPr="00EA10CE" w:rsidDel="00EA10CE">
          <w:rPr>
            <w:rFonts w:cstheme="minorHAnsi"/>
            <w:sz w:val="24"/>
            <w:szCs w:val="24"/>
            <w:rPrChange w:id="322" w:author="Fula" w:date="2021-07-05T21:02:00Z">
              <w:rPr>
                <w:rFonts w:cstheme="minorHAnsi"/>
                <w:b/>
                <w:sz w:val="24"/>
                <w:szCs w:val="24"/>
              </w:rPr>
            </w:rPrChange>
          </w:rPr>
          <w:delText>688</w:delText>
        </w:r>
        <w:r w:rsidR="005E7B66" w:rsidRPr="00EA10CE" w:rsidDel="00EA10CE">
          <w:rPr>
            <w:rFonts w:cstheme="minorHAnsi"/>
            <w:sz w:val="24"/>
            <w:szCs w:val="24"/>
            <w:rPrChange w:id="323" w:author="Fula" w:date="2021-07-05T21:02:00Z">
              <w:rPr>
                <w:rFonts w:cstheme="minorHAnsi"/>
                <w:b/>
                <w:sz w:val="24"/>
                <w:szCs w:val="24"/>
              </w:rPr>
            </w:rPrChange>
          </w:rPr>
          <w:delText xml:space="preserve">  </w:delText>
        </w:r>
      </w:del>
      <w:ins w:id="324" w:author="Fula" w:date="2021-07-05T21:02:00Z">
        <w:r w:rsidR="00EA10CE" w:rsidRPr="00EA10CE">
          <w:rPr>
            <w:rFonts w:cstheme="minorHAnsi"/>
            <w:sz w:val="24"/>
            <w:szCs w:val="24"/>
            <w:rPrChange w:id="325" w:author="Fula" w:date="2021-07-05T21:02:00Z">
              <w:rPr>
                <w:rFonts w:cstheme="minorHAnsi"/>
                <w:b/>
                <w:sz w:val="24"/>
                <w:szCs w:val="24"/>
              </w:rPr>
            </w:rPrChange>
          </w:rPr>
          <w:t xml:space="preserve">732  </w:t>
        </w:r>
      </w:ins>
      <w:r w:rsidR="005E7B66" w:rsidRPr="00EA10CE">
        <w:rPr>
          <w:rFonts w:cstheme="minorHAnsi"/>
          <w:sz w:val="24"/>
          <w:szCs w:val="24"/>
          <w:rPrChange w:id="326" w:author="Fula" w:date="2021-07-05T21:02:00Z">
            <w:rPr>
              <w:rFonts w:cstheme="minorHAnsi"/>
              <w:b/>
              <w:sz w:val="24"/>
              <w:szCs w:val="24"/>
            </w:rPr>
          </w:rPrChange>
        </w:rPr>
        <w:t xml:space="preserve">ACCURACY: </w:t>
      </w:r>
      <w:r w:rsidR="009707B8" w:rsidRPr="00EA10CE">
        <w:rPr>
          <w:rFonts w:cstheme="minorHAnsi"/>
          <w:sz w:val="24"/>
          <w:szCs w:val="24"/>
          <w:rPrChange w:id="327" w:author="Fula" w:date="2021-07-05T21:02:00Z">
            <w:rPr>
              <w:rFonts w:cstheme="minorHAnsi"/>
              <w:b/>
              <w:sz w:val="24"/>
              <w:szCs w:val="24"/>
            </w:rPr>
          </w:rPrChange>
        </w:rPr>
        <w:t>0.</w:t>
      </w:r>
      <w:del w:id="328" w:author="Fula" w:date="2021-07-05T21:00:00Z">
        <w:r w:rsidR="009707B8" w:rsidRPr="00EA10CE" w:rsidDel="00EA10CE">
          <w:rPr>
            <w:rFonts w:cstheme="minorHAnsi"/>
            <w:sz w:val="24"/>
            <w:szCs w:val="24"/>
            <w:rPrChange w:id="329" w:author="Fula" w:date="2021-07-05T21:02:00Z">
              <w:rPr>
                <w:rFonts w:cstheme="minorHAnsi"/>
                <w:b/>
                <w:sz w:val="24"/>
                <w:szCs w:val="24"/>
              </w:rPr>
            </w:rPrChange>
          </w:rPr>
          <w:delText>794</w:delText>
        </w:r>
        <w:r w:rsidR="005E7B66" w:rsidRPr="00EA10CE" w:rsidDel="00EA10CE">
          <w:rPr>
            <w:rFonts w:cstheme="minorHAnsi"/>
            <w:sz w:val="24"/>
            <w:szCs w:val="24"/>
            <w:rPrChange w:id="330" w:author="Fula" w:date="2021-07-05T21:02:00Z">
              <w:rPr>
                <w:rFonts w:cstheme="minorHAnsi"/>
                <w:b/>
                <w:sz w:val="24"/>
                <w:szCs w:val="24"/>
              </w:rPr>
            </w:rPrChange>
          </w:rPr>
          <w:delText xml:space="preserve">  </w:delText>
        </w:r>
      </w:del>
      <w:ins w:id="331" w:author="Fula" w:date="2021-07-05T21:00:00Z">
        <w:r w:rsidR="00EA10CE" w:rsidRPr="00EA10CE">
          <w:rPr>
            <w:rFonts w:cstheme="minorHAnsi"/>
            <w:sz w:val="24"/>
            <w:szCs w:val="24"/>
            <w:rPrChange w:id="332" w:author="Fula" w:date="2021-07-05T21:02:00Z">
              <w:rPr>
                <w:rFonts w:cstheme="minorHAnsi"/>
                <w:b/>
                <w:sz w:val="24"/>
                <w:szCs w:val="24"/>
              </w:rPr>
            </w:rPrChange>
          </w:rPr>
          <w:t xml:space="preserve">808  </w:t>
        </w:r>
      </w:ins>
      <w:r w:rsidR="005E7B66" w:rsidRPr="00EA10CE">
        <w:rPr>
          <w:rFonts w:cstheme="minorHAnsi"/>
          <w:sz w:val="24"/>
          <w:szCs w:val="24"/>
          <w:rPrChange w:id="333" w:author="Fula" w:date="2021-07-05T21:02:00Z">
            <w:rPr>
              <w:rFonts w:cstheme="minorHAnsi"/>
              <w:b/>
              <w:sz w:val="24"/>
              <w:szCs w:val="24"/>
            </w:rPr>
          </w:rPrChange>
        </w:rPr>
        <w:t>F1 score:</w:t>
      </w:r>
      <w:r w:rsidR="009707B8" w:rsidRPr="00EA10CE">
        <w:rPr>
          <w:rFonts w:cstheme="minorHAnsi"/>
          <w:sz w:val="24"/>
          <w:szCs w:val="24"/>
          <w:rPrChange w:id="334" w:author="Fula" w:date="2021-07-05T21:02:00Z">
            <w:rPr>
              <w:rFonts w:cstheme="minorHAnsi"/>
              <w:b/>
              <w:sz w:val="24"/>
              <w:szCs w:val="24"/>
            </w:rPr>
          </w:rPrChange>
        </w:rPr>
        <w:t xml:space="preserve"> 0.</w:t>
      </w:r>
      <w:del w:id="335" w:author="Fula" w:date="2021-07-05T21:00:00Z">
        <w:r w:rsidR="009707B8" w:rsidRPr="00EA10CE" w:rsidDel="00EA10CE">
          <w:rPr>
            <w:rFonts w:cstheme="minorHAnsi"/>
            <w:sz w:val="24"/>
            <w:szCs w:val="24"/>
            <w:rPrChange w:id="336" w:author="Fula" w:date="2021-07-05T21:02:00Z">
              <w:rPr>
                <w:rFonts w:cstheme="minorHAnsi"/>
                <w:b/>
                <w:sz w:val="24"/>
                <w:szCs w:val="24"/>
              </w:rPr>
            </w:rPrChange>
          </w:rPr>
          <w:delText>76</w:delText>
        </w:r>
      </w:del>
      <w:ins w:id="337" w:author="Fula" w:date="2021-07-05T21:00:00Z">
        <w:r w:rsidR="00EA10CE" w:rsidRPr="00EA10CE">
          <w:rPr>
            <w:rFonts w:cstheme="minorHAnsi"/>
            <w:sz w:val="24"/>
            <w:szCs w:val="24"/>
            <w:rPrChange w:id="338" w:author="Fula" w:date="2021-07-05T21:02:00Z">
              <w:rPr>
                <w:rFonts w:cstheme="minorHAnsi"/>
                <w:b/>
                <w:sz w:val="24"/>
                <w:szCs w:val="24"/>
              </w:rPr>
            </w:rPrChange>
          </w:rPr>
          <w:t>89</w:t>
        </w:r>
      </w:ins>
      <w:r w:rsidR="005E7B66" w:rsidRPr="00EA10CE">
        <w:rPr>
          <w:rFonts w:cstheme="minorHAnsi"/>
          <w:sz w:val="24"/>
          <w:szCs w:val="24"/>
          <w:rPrChange w:id="339" w:author="Fula" w:date="2021-07-05T21:02:00Z">
            <w:rPr>
              <w:rFonts w:cstheme="minorHAnsi"/>
              <w:b/>
              <w:sz w:val="24"/>
              <w:szCs w:val="24"/>
            </w:rPr>
          </w:rPrChange>
        </w:rPr>
        <w:t xml:space="preserve">) </w:t>
      </w:r>
      <w:r w:rsidR="009707B8" w:rsidRPr="00EA10CE">
        <w:rPr>
          <w:rFonts w:cstheme="minorHAnsi"/>
          <w:sz w:val="24"/>
          <w:szCs w:val="24"/>
          <w:rPrChange w:id="340" w:author="Fula" w:date="2021-07-05T21:02:00Z">
            <w:rPr>
              <w:rFonts w:cstheme="minorHAnsi"/>
              <w:b/>
              <w:sz w:val="24"/>
              <w:szCs w:val="24"/>
            </w:rPr>
          </w:rPrChange>
        </w:rPr>
        <w:t>LR</w:t>
      </w:r>
      <w:r w:rsidR="005E7B66" w:rsidRPr="00EA10CE">
        <w:rPr>
          <w:rFonts w:cstheme="minorHAnsi"/>
          <w:sz w:val="24"/>
          <w:szCs w:val="24"/>
          <w:rPrChange w:id="341" w:author="Fula" w:date="2021-07-05T21:02:00Z">
            <w:rPr>
              <w:rFonts w:cstheme="minorHAnsi"/>
              <w:b/>
              <w:sz w:val="24"/>
              <w:szCs w:val="24"/>
            </w:rPr>
          </w:rPrChange>
        </w:rPr>
        <w:t xml:space="preserve">(AUROC: </w:t>
      </w:r>
      <w:r w:rsidR="009707B8" w:rsidRPr="00EA10CE">
        <w:rPr>
          <w:rFonts w:cstheme="minorHAnsi"/>
          <w:sz w:val="24"/>
          <w:szCs w:val="24"/>
          <w:rPrChange w:id="342" w:author="Fula" w:date="2021-07-05T21:02:00Z">
            <w:rPr>
              <w:rFonts w:cstheme="minorHAnsi"/>
              <w:b/>
              <w:sz w:val="24"/>
              <w:szCs w:val="24"/>
            </w:rPr>
          </w:rPrChange>
        </w:rPr>
        <w:t>0.</w:t>
      </w:r>
      <w:del w:id="343" w:author="Fula" w:date="2021-07-05T21:02:00Z">
        <w:r w:rsidR="009707B8" w:rsidRPr="00EA10CE" w:rsidDel="00EA10CE">
          <w:rPr>
            <w:rFonts w:cstheme="minorHAnsi"/>
            <w:sz w:val="24"/>
            <w:szCs w:val="24"/>
            <w:rPrChange w:id="344" w:author="Fula" w:date="2021-07-05T21:02:00Z">
              <w:rPr>
                <w:rFonts w:cstheme="minorHAnsi"/>
                <w:b/>
                <w:sz w:val="24"/>
                <w:szCs w:val="24"/>
              </w:rPr>
            </w:rPrChange>
          </w:rPr>
          <w:delText>786</w:delText>
        </w:r>
        <w:r w:rsidR="005E7B66" w:rsidRPr="00EA10CE" w:rsidDel="00EA10CE">
          <w:rPr>
            <w:rFonts w:cstheme="minorHAnsi"/>
            <w:sz w:val="24"/>
            <w:szCs w:val="24"/>
            <w:rPrChange w:id="345" w:author="Fula" w:date="2021-07-05T21:02:00Z">
              <w:rPr>
                <w:rFonts w:cstheme="minorHAnsi"/>
                <w:b/>
                <w:sz w:val="24"/>
                <w:szCs w:val="24"/>
              </w:rPr>
            </w:rPrChange>
          </w:rPr>
          <w:delText xml:space="preserve">  </w:delText>
        </w:r>
      </w:del>
      <w:ins w:id="346" w:author="Fula" w:date="2021-07-05T21:02:00Z">
        <w:r w:rsidR="00EA10CE" w:rsidRPr="00EA10CE">
          <w:rPr>
            <w:rFonts w:cstheme="minorHAnsi"/>
            <w:sz w:val="24"/>
            <w:szCs w:val="24"/>
            <w:rPrChange w:id="347" w:author="Fula" w:date="2021-07-05T21:02:00Z">
              <w:rPr>
                <w:rFonts w:cstheme="minorHAnsi"/>
                <w:b/>
                <w:sz w:val="24"/>
                <w:szCs w:val="24"/>
              </w:rPr>
            </w:rPrChange>
          </w:rPr>
          <w:t xml:space="preserve">819  </w:t>
        </w:r>
      </w:ins>
      <w:r w:rsidR="005E7B66" w:rsidRPr="00EA10CE">
        <w:rPr>
          <w:rFonts w:cstheme="minorHAnsi"/>
          <w:sz w:val="24"/>
          <w:szCs w:val="24"/>
          <w:rPrChange w:id="348" w:author="Fula" w:date="2021-07-05T21:02:00Z">
            <w:rPr>
              <w:rFonts w:cstheme="minorHAnsi"/>
              <w:b/>
              <w:sz w:val="24"/>
              <w:szCs w:val="24"/>
            </w:rPr>
          </w:rPrChange>
        </w:rPr>
        <w:t xml:space="preserve">ACCURACY: </w:t>
      </w:r>
      <w:r w:rsidR="009707B8" w:rsidRPr="00EA10CE">
        <w:rPr>
          <w:rFonts w:cstheme="minorHAnsi"/>
          <w:sz w:val="24"/>
          <w:szCs w:val="24"/>
          <w:rPrChange w:id="349" w:author="Fula" w:date="2021-07-05T21:02:00Z">
            <w:rPr>
              <w:rFonts w:cstheme="minorHAnsi"/>
              <w:b/>
              <w:sz w:val="24"/>
              <w:szCs w:val="24"/>
            </w:rPr>
          </w:rPrChange>
        </w:rPr>
        <w:t>0.</w:t>
      </w:r>
      <w:del w:id="350" w:author="Fula" w:date="2021-07-05T21:00:00Z">
        <w:r w:rsidR="009707B8" w:rsidRPr="00EA10CE" w:rsidDel="00EA10CE">
          <w:rPr>
            <w:rFonts w:cstheme="minorHAnsi"/>
            <w:sz w:val="24"/>
            <w:szCs w:val="24"/>
            <w:rPrChange w:id="351" w:author="Fula" w:date="2021-07-05T21:02:00Z">
              <w:rPr>
                <w:rFonts w:cstheme="minorHAnsi"/>
                <w:b/>
                <w:sz w:val="24"/>
                <w:szCs w:val="24"/>
              </w:rPr>
            </w:rPrChange>
          </w:rPr>
          <w:delText>816</w:delText>
        </w:r>
        <w:r w:rsidR="005E7B66" w:rsidRPr="00EA10CE" w:rsidDel="00EA10CE">
          <w:rPr>
            <w:rFonts w:cstheme="minorHAnsi"/>
            <w:sz w:val="24"/>
            <w:szCs w:val="24"/>
            <w:rPrChange w:id="352" w:author="Fula" w:date="2021-07-05T21:02:00Z">
              <w:rPr>
                <w:rFonts w:cstheme="minorHAnsi"/>
                <w:b/>
                <w:sz w:val="24"/>
                <w:szCs w:val="24"/>
              </w:rPr>
            </w:rPrChange>
          </w:rPr>
          <w:delText xml:space="preserve">  </w:delText>
        </w:r>
      </w:del>
      <w:ins w:id="353" w:author="Fula" w:date="2021-07-05T21:00:00Z">
        <w:r w:rsidR="00EA10CE" w:rsidRPr="00EA10CE">
          <w:rPr>
            <w:rFonts w:cstheme="minorHAnsi"/>
            <w:sz w:val="24"/>
            <w:szCs w:val="24"/>
            <w:rPrChange w:id="354" w:author="Fula" w:date="2021-07-05T21:02:00Z">
              <w:rPr>
                <w:rFonts w:cstheme="minorHAnsi"/>
                <w:b/>
                <w:sz w:val="24"/>
                <w:szCs w:val="24"/>
              </w:rPr>
            </w:rPrChange>
          </w:rPr>
          <w:t xml:space="preserve">830  </w:t>
        </w:r>
      </w:ins>
      <w:r w:rsidR="005E7B66" w:rsidRPr="00EA10CE">
        <w:rPr>
          <w:rFonts w:cstheme="minorHAnsi"/>
          <w:sz w:val="24"/>
          <w:szCs w:val="24"/>
          <w:rPrChange w:id="355" w:author="Fula" w:date="2021-07-05T21:02:00Z">
            <w:rPr>
              <w:rFonts w:cstheme="minorHAnsi"/>
              <w:b/>
              <w:sz w:val="24"/>
              <w:szCs w:val="24"/>
            </w:rPr>
          </w:rPrChange>
        </w:rPr>
        <w:t xml:space="preserve">F1 score: </w:t>
      </w:r>
      <w:r w:rsidR="00F21B8D" w:rsidRPr="00EA10CE">
        <w:rPr>
          <w:rFonts w:cstheme="minorHAnsi"/>
          <w:sz w:val="24"/>
          <w:szCs w:val="24"/>
          <w:rPrChange w:id="356" w:author="Fula" w:date="2021-07-05T21:02:00Z">
            <w:rPr>
              <w:rFonts w:cstheme="minorHAnsi"/>
              <w:b/>
              <w:sz w:val="24"/>
              <w:szCs w:val="24"/>
            </w:rPr>
          </w:rPrChange>
        </w:rPr>
        <w:t>0.</w:t>
      </w:r>
      <w:del w:id="357" w:author="Fula" w:date="2021-07-05T21:01:00Z">
        <w:r w:rsidR="00F21B8D" w:rsidRPr="00EA10CE" w:rsidDel="00EA10CE">
          <w:rPr>
            <w:rFonts w:cstheme="minorHAnsi"/>
            <w:sz w:val="24"/>
            <w:szCs w:val="24"/>
            <w:rPrChange w:id="358" w:author="Fula" w:date="2021-07-05T21:02:00Z">
              <w:rPr>
                <w:rFonts w:cstheme="minorHAnsi"/>
                <w:b/>
                <w:sz w:val="24"/>
                <w:szCs w:val="24"/>
              </w:rPr>
            </w:rPrChange>
          </w:rPr>
          <w:delText>79</w:delText>
        </w:r>
      </w:del>
      <w:ins w:id="359" w:author="Fula" w:date="2021-07-05T21:01:00Z">
        <w:r w:rsidR="00EA10CE" w:rsidRPr="00EA10CE">
          <w:rPr>
            <w:rFonts w:cstheme="minorHAnsi"/>
            <w:sz w:val="24"/>
            <w:szCs w:val="24"/>
            <w:rPrChange w:id="360" w:author="Fula" w:date="2021-07-05T21:02:00Z">
              <w:rPr>
                <w:rFonts w:cstheme="minorHAnsi"/>
                <w:b/>
                <w:sz w:val="24"/>
                <w:szCs w:val="24"/>
              </w:rPr>
            </w:rPrChange>
          </w:rPr>
          <w:t>90</w:t>
        </w:r>
      </w:ins>
      <w:r w:rsidR="005E7B66" w:rsidRPr="00EA10CE">
        <w:rPr>
          <w:rFonts w:cstheme="minorHAnsi"/>
          <w:sz w:val="24"/>
          <w:szCs w:val="24"/>
          <w:rPrChange w:id="361" w:author="Fula" w:date="2021-07-05T21:02:00Z">
            <w:rPr>
              <w:rFonts w:cstheme="minorHAnsi"/>
              <w:b/>
              <w:sz w:val="24"/>
              <w:szCs w:val="24"/>
            </w:rPr>
          </w:rPrChange>
        </w:rPr>
        <w:t xml:space="preserve">)  RF(AUROC:  </w:t>
      </w:r>
      <w:r w:rsidR="009707B8" w:rsidRPr="00EA10CE">
        <w:rPr>
          <w:rFonts w:cstheme="minorHAnsi"/>
          <w:sz w:val="24"/>
          <w:szCs w:val="24"/>
          <w:rPrChange w:id="362" w:author="Fula" w:date="2021-07-05T21:02:00Z">
            <w:rPr>
              <w:rFonts w:cstheme="minorHAnsi"/>
              <w:b/>
              <w:sz w:val="24"/>
              <w:szCs w:val="24"/>
            </w:rPr>
          </w:rPrChange>
        </w:rPr>
        <w:t>0.</w:t>
      </w:r>
      <w:del w:id="363" w:author="Fula" w:date="2021-07-05T21:02:00Z">
        <w:r w:rsidR="009707B8" w:rsidRPr="00EA10CE" w:rsidDel="00EA10CE">
          <w:rPr>
            <w:rFonts w:cstheme="minorHAnsi"/>
            <w:sz w:val="24"/>
            <w:szCs w:val="24"/>
            <w:rPrChange w:id="364" w:author="Fula" w:date="2021-07-05T21:02:00Z">
              <w:rPr>
                <w:rFonts w:cstheme="minorHAnsi"/>
                <w:b/>
                <w:sz w:val="24"/>
                <w:szCs w:val="24"/>
              </w:rPr>
            </w:rPrChange>
          </w:rPr>
          <w:delText>801</w:delText>
        </w:r>
        <w:r w:rsidR="005E7B66" w:rsidRPr="00EA10CE" w:rsidDel="00EA10CE">
          <w:rPr>
            <w:rFonts w:cstheme="minorHAnsi"/>
            <w:sz w:val="24"/>
            <w:szCs w:val="24"/>
            <w:rPrChange w:id="365" w:author="Fula" w:date="2021-07-05T21:02:00Z">
              <w:rPr>
                <w:rFonts w:cstheme="minorHAnsi"/>
                <w:b/>
                <w:sz w:val="24"/>
                <w:szCs w:val="24"/>
              </w:rPr>
            </w:rPrChange>
          </w:rPr>
          <w:delText xml:space="preserve"> </w:delText>
        </w:r>
      </w:del>
      <w:ins w:id="366" w:author="Fula" w:date="2021-07-05T21:02:00Z">
        <w:r w:rsidR="00EA10CE" w:rsidRPr="00EA10CE">
          <w:rPr>
            <w:rFonts w:cstheme="minorHAnsi"/>
            <w:sz w:val="24"/>
            <w:szCs w:val="24"/>
            <w:rPrChange w:id="367" w:author="Fula" w:date="2021-07-05T21:02:00Z">
              <w:rPr>
                <w:rFonts w:cstheme="minorHAnsi"/>
                <w:b/>
                <w:sz w:val="24"/>
                <w:szCs w:val="24"/>
              </w:rPr>
            </w:rPrChange>
          </w:rPr>
          <w:t xml:space="preserve">813 </w:t>
        </w:r>
      </w:ins>
      <w:r w:rsidR="005E7B66" w:rsidRPr="00EA10CE">
        <w:rPr>
          <w:rFonts w:cstheme="minorHAnsi"/>
          <w:sz w:val="24"/>
          <w:szCs w:val="24"/>
          <w:rPrChange w:id="368" w:author="Fula" w:date="2021-07-05T21:02:00Z">
            <w:rPr>
              <w:rFonts w:cstheme="minorHAnsi"/>
              <w:b/>
              <w:sz w:val="24"/>
              <w:szCs w:val="24"/>
            </w:rPr>
          </w:rPrChange>
        </w:rPr>
        <w:t>ACCURACY:</w:t>
      </w:r>
      <w:r w:rsidR="00F21B8D" w:rsidRPr="00EA10CE">
        <w:rPr>
          <w:rFonts w:cstheme="minorHAnsi"/>
          <w:sz w:val="24"/>
          <w:szCs w:val="24"/>
          <w:rPrChange w:id="369" w:author="Fula" w:date="2021-07-05T21:02:00Z">
            <w:rPr>
              <w:rFonts w:cstheme="minorHAnsi"/>
              <w:b/>
              <w:sz w:val="24"/>
              <w:szCs w:val="24"/>
            </w:rPr>
          </w:rPrChange>
        </w:rPr>
        <w:t xml:space="preserve"> 0.</w:t>
      </w:r>
      <w:del w:id="370" w:author="Fula" w:date="2021-07-05T21:01:00Z">
        <w:r w:rsidR="00F21B8D" w:rsidRPr="00EA10CE" w:rsidDel="00EA10CE">
          <w:rPr>
            <w:rFonts w:cstheme="minorHAnsi"/>
            <w:sz w:val="24"/>
            <w:szCs w:val="24"/>
            <w:rPrChange w:id="371" w:author="Fula" w:date="2021-07-05T21:02:00Z">
              <w:rPr>
                <w:rFonts w:cstheme="minorHAnsi"/>
                <w:b/>
                <w:sz w:val="24"/>
                <w:szCs w:val="24"/>
              </w:rPr>
            </w:rPrChange>
          </w:rPr>
          <w:delText>786</w:delText>
        </w:r>
        <w:r w:rsidR="005E7B66" w:rsidRPr="00EA10CE" w:rsidDel="00EA10CE">
          <w:rPr>
            <w:rFonts w:cstheme="minorHAnsi"/>
            <w:sz w:val="24"/>
            <w:szCs w:val="24"/>
            <w:rPrChange w:id="372" w:author="Fula" w:date="2021-07-05T21:02:00Z">
              <w:rPr>
                <w:rFonts w:cstheme="minorHAnsi"/>
                <w:b/>
                <w:sz w:val="24"/>
                <w:szCs w:val="24"/>
              </w:rPr>
            </w:rPrChange>
          </w:rPr>
          <w:delText xml:space="preserve">   </w:delText>
        </w:r>
      </w:del>
      <w:ins w:id="373" w:author="Fula" w:date="2021-07-05T21:01:00Z">
        <w:r w:rsidR="00EA10CE" w:rsidRPr="00EA10CE">
          <w:rPr>
            <w:rFonts w:cstheme="minorHAnsi"/>
            <w:sz w:val="24"/>
            <w:szCs w:val="24"/>
            <w:rPrChange w:id="374" w:author="Fula" w:date="2021-07-05T21:02:00Z">
              <w:rPr>
                <w:rFonts w:cstheme="minorHAnsi"/>
                <w:b/>
                <w:sz w:val="24"/>
                <w:szCs w:val="24"/>
              </w:rPr>
            </w:rPrChange>
          </w:rPr>
          <w:t xml:space="preserve">808   </w:t>
        </w:r>
      </w:ins>
      <w:r w:rsidR="005E7B66" w:rsidRPr="00EA10CE">
        <w:rPr>
          <w:rFonts w:cstheme="minorHAnsi"/>
          <w:sz w:val="24"/>
          <w:szCs w:val="24"/>
          <w:rPrChange w:id="375" w:author="Fula" w:date="2021-07-05T21:02:00Z">
            <w:rPr>
              <w:rFonts w:cstheme="minorHAnsi"/>
              <w:b/>
              <w:sz w:val="24"/>
              <w:szCs w:val="24"/>
            </w:rPr>
          </w:rPrChange>
        </w:rPr>
        <w:t xml:space="preserve">F1 score: </w:t>
      </w:r>
      <w:r w:rsidR="00F21B8D" w:rsidRPr="00EA10CE">
        <w:rPr>
          <w:rFonts w:cstheme="minorHAnsi"/>
          <w:sz w:val="24"/>
          <w:szCs w:val="24"/>
          <w:rPrChange w:id="376" w:author="Fula" w:date="2021-07-05T21:02:00Z">
            <w:rPr>
              <w:rFonts w:cstheme="minorHAnsi"/>
              <w:b/>
              <w:sz w:val="24"/>
              <w:szCs w:val="24"/>
            </w:rPr>
          </w:rPrChange>
        </w:rPr>
        <w:t>0.</w:t>
      </w:r>
      <w:del w:id="377" w:author="Fula" w:date="2021-07-05T21:01:00Z">
        <w:r w:rsidR="00F21B8D" w:rsidRPr="00EA10CE" w:rsidDel="00EA10CE">
          <w:rPr>
            <w:rFonts w:cstheme="minorHAnsi"/>
            <w:sz w:val="24"/>
            <w:szCs w:val="24"/>
            <w:rPrChange w:id="378" w:author="Fula" w:date="2021-07-05T21:02:00Z">
              <w:rPr>
                <w:rFonts w:cstheme="minorHAnsi"/>
                <w:b/>
                <w:sz w:val="24"/>
                <w:szCs w:val="24"/>
              </w:rPr>
            </w:rPrChange>
          </w:rPr>
          <w:delText>74</w:delText>
        </w:r>
      </w:del>
      <w:ins w:id="379" w:author="Fula" w:date="2021-07-05T21:01:00Z">
        <w:r w:rsidR="00EA10CE" w:rsidRPr="00EA10CE">
          <w:rPr>
            <w:rFonts w:cstheme="minorHAnsi"/>
            <w:sz w:val="24"/>
            <w:szCs w:val="24"/>
            <w:rPrChange w:id="380" w:author="Fula" w:date="2021-07-05T21:02:00Z">
              <w:rPr>
                <w:rFonts w:cstheme="minorHAnsi"/>
                <w:b/>
                <w:sz w:val="24"/>
                <w:szCs w:val="24"/>
              </w:rPr>
            </w:rPrChange>
          </w:rPr>
          <w:t>89</w:t>
        </w:r>
      </w:ins>
      <w:r w:rsidR="005E7B66" w:rsidRPr="00EA10CE">
        <w:rPr>
          <w:rFonts w:cstheme="minorHAnsi"/>
          <w:sz w:val="24"/>
          <w:szCs w:val="24"/>
          <w:rPrChange w:id="381" w:author="Fula" w:date="2021-07-05T21:02:00Z">
            <w:rPr>
              <w:rFonts w:cstheme="minorHAnsi"/>
              <w:b/>
              <w:sz w:val="24"/>
              <w:szCs w:val="24"/>
            </w:rPr>
          </w:rPrChange>
        </w:rPr>
        <w:t>)</w:t>
      </w:r>
    </w:p>
    <w:p w14:paraId="4F865328" w14:textId="2716F1A7" w:rsidR="00F21B8D" w:rsidRDefault="00F21B8D" w:rsidP="00FB1F1A">
      <w:pPr>
        <w:jc w:val="both"/>
        <w:rPr>
          <w:noProof/>
        </w:rPr>
      </w:pPr>
      <w:r w:rsidRPr="007C35BE">
        <w:rPr>
          <w:rFonts w:cstheme="minorHAnsi"/>
          <w:bCs/>
          <w:color w:val="000000"/>
          <w:sz w:val="24"/>
          <w:szCs w:val="24"/>
        </w:rPr>
        <w:lastRenderedPageBreak/>
        <w:t xml:space="preserve">Our </w:t>
      </w:r>
      <w:r w:rsidR="00466D7F">
        <w:rPr>
          <w:rFonts w:cstheme="minorHAnsi"/>
          <w:bCs/>
          <w:color w:val="000000"/>
          <w:sz w:val="24"/>
          <w:szCs w:val="24"/>
        </w:rPr>
        <w:t xml:space="preserve">main focus when comparing the models was on AUROC and </w:t>
      </w:r>
      <w:proofErr w:type="spellStart"/>
      <w:r w:rsidR="00466D7F">
        <w:rPr>
          <w:rFonts w:cstheme="minorHAnsi"/>
          <w:bCs/>
          <w:color w:val="000000"/>
          <w:sz w:val="24"/>
          <w:szCs w:val="24"/>
        </w:rPr>
        <w:t>XGBoost</w:t>
      </w:r>
      <w:proofErr w:type="spellEnd"/>
      <w:r w:rsidRPr="007C35BE">
        <w:rPr>
          <w:rFonts w:cstheme="minorHAnsi"/>
          <w:bCs/>
          <w:color w:val="000000"/>
          <w:sz w:val="24"/>
          <w:szCs w:val="24"/>
        </w:rPr>
        <w:t xml:space="preserve"> perfo</w:t>
      </w:r>
      <w:r w:rsidR="00466D7F">
        <w:rPr>
          <w:rFonts w:cstheme="minorHAnsi"/>
          <w:bCs/>
          <w:color w:val="000000"/>
          <w:sz w:val="24"/>
          <w:szCs w:val="24"/>
        </w:rPr>
        <w:t>r</w:t>
      </w:r>
      <w:r w:rsidRPr="007C35BE">
        <w:rPr>
          <w:rFonts w:cstheme="minorHAnsi"/>
          <w:bCs/>
          <w:color w:val="000000"/>
          <w:sz w:val="24"/>
          <w:szCs w:val="24"/>
        </w:rPr>
        <w:t xml:space="preserve">med better on </w:t>
      </w:r>
      <w:r w:rsidR="00466D7F">
        <w:rPr>
          <w:rFonts w:cstheme="minorHAnsi"/>
          <w:bCs/>
          <w:color w:val="000000"/>
          <w:sz w:val="24"/>
          <w:szCs w:val="24"/>
        </w:rPr>
        <w:t>AUROC</w:t>
      </w:r>
      <w:r w:rsidRPr="007C35BE">
        <w:rPr>
          <w:rFonts w:cstheme="minorHAnsi"/>
          <w:bCs/>
          <w:color w:val="000000"/>
          <w:sz w:val="24"/>
          <w:szCs w:val="24"/>
        </w:rPr>
        <w:t xml:space="preserve">. </w:t>
      </w:r>
      <w:r w:rsidR="00466D7F">
        <w:rPr>
          <w:rFonts w:cstheme="minorHAnsi"/>
          <w:bCs/>
          <w:color w:val="000000"/>
          <w:sz w:val="24"/>
          <w:szCs w:val="24"/>
        </w:rPr>
        <w:t>Using AUROC</w:t>
      </w:r>
      <w:r w:rsidRPr="007C35BE">
        <w:rPr>
          <w:rFonts w:cstheme="minorHAnsi"/>
          <w:bCs/>
          <w:color w:val="000000"/>
          <w:sz w:val="24"/>
          <w:szCs w:val="24"/>
        </w:rPr>
        <w:t xml:space="preserve"> </w:t>
      </w:r>
      <w:r w:rsidR="00466D7F">
        <w:rPr>
          <w:rFonts w:cstheme="minorHAnsi"/>
          <w:bCs/>
          <w:color w:val="000000"/>
          <w:sz w:val="24"/>
          <w:szCs w:val="24"/>
        </w:rPr>
        <w:t xml:space="preserve">to measure model performance </w:t>
      </w:r>
      <w:r w:rsidRPr="007C35BE">
        <w:rPr>
          <w:rFonts w:cstheme="minorHAnsi"/>
          <w:bCs/>
          <w:color w:val="000000"/>
          <w:sz w:val="24"/>
          <w:szCs w:val="24"/>
        </w:rPr>
        <w:t xml:space="preserve">is considered to be the best way to measure a binary classification model than using accuracy. Accuracy in most cases is based on </w:t>
      </w:r>
      <w:r>
        <w:rPr>
          <w:rFonts w:cstheme="minorHAnsi"/>
          <w:bCs/>
          <w:color w:val="000000"/>
          <w:sz w:val="24"/>
          <w:szCs w:val="24"/>
        </w:rPr>
        <w:t>probability</w:t>
      </w:r>
      <w:r w:rsidRPr="007C35BE">
        <w:rPr>
          <w:rFonts w:cstheme="minorHAnsi"/>
          <w:bCs/>
          <w:color w:val="000000"/>
          <w:sz w:val="24"/>
          <w:szCs w:val="24"/>
        </w:rPr>
        <w:t xml:space="preserve"> while AUROC is how well a model can classify the outcome. </w:t>
      </w:r>
      <w:r>
        <w:rPr>
          <w:rFonts w:cstheme="minorHAnsi"/>
          <w:bCs/>
          <w:color w:val="000000"/>
          <w:sz w:val="24"/>
          <w:szCs w:val="24"/>
        </w:rPr>
        <w:t>Using accuracy on imbala</w:t>
      </w:r>
      <w:r w:rsidR="00466D7F">
        <w:rPr>
          <w:rFonts w:cstheme="minorHAnsi"/>
          <w:bCs/>
          <w:color w:val="000000"/>
          <w:sz w:val="24"/>
          <w:szCs w:val="24"/>
        </w:rPr>
        <w:t>n</w:t>
      </w:r>
      <w:r>
        <w:rPr>
          <w:rFonts w:cstheme="minorHAnsi"/>
          <w:bCs/>
          <w:color w:val="000000"/>
          <w:sz w:val="24"/>
          <w:szCs w:val="24"/>
        </w:rPr>
        <w:t>ced dataset is not a good practice because the model might just as</w:t>
      </w:r>
      <w:r w:rsidR="00466D7F">
        <w:rPr>
          <w:rFonts w:cstheme="minorHAnsi"/>
          <w:bCs/>
          <w:color w:val="000000"/>
          <w:sz w:val="24"/>
          <w:szCs w:val="24"/>
        </w:rPr>
        <w:t xml:space="preserve"> </w:t>
      </w:r>
      <w:r>
        <w:rPr>
          <w:rFonts w:cstheme="minorHAnsi"/>
          <w:bCs/>
          <w:color w:val="000000"/>
          <w:sz w:val="24"/>
          <w:szCs w:val="24"/>
        </w:rPr>
        <w:t>well predict the majori</w:t>
      </w:r>
      <w:r w:rsidR="00466D7F">
        <w:rPr>
          <w:rFonts w:cstheme="minorHAnsi"/>
          <w:bCs/>
          <w:color w:val="000000"/>
          <w:sz w:val="24"/>
          <w:szCs w:val="24"/>
        </w:rPr>
        <w:t>t</w:t>
      </w:r>
      <w:r>
        <w:rPr>
          <w:rFonts w:cstheme="minorHAnsi"/>
          <w:bCs/>
          <w:color w:val="000000"/>
          <w:sz w:val="24"/>
          <w:szCs w:val="24"/>
        </w:rPr>
        <w:t xml:space="preserve">y class </w:t>
      </w:r>
      <w:r w:rsidR="00466D7F">
        <w:rPr>
          <w:rFonts w:cstheme="minorHAnsi"/>
          <w:bCs/>
          <w:color w:val="000000"/>
          <w:sz w:val="24"/>
          <w:szCs w:val="24"/>
        </w:rPr>
        <w:t xml:space="preserve">only </w:t>
      </w:r>
      <w:r>
        <w:rPr>
          <w:rFonts w:cstheme="minorHAnsi"/>
          <w:bCs/>
          <w:color w:val="000000"/>
          <w:sz w:val="24"/>
          <w:szCs w:val="24"/>
        </w:rPr>
        <w:t>while missing the minor class which i</w:t>
      </w:r>
      <w:r w:rsidR="00466D7F">
        <w:rPr>
          <w:rFonts w:cstheme="minorHAnsi"/>
          <w:bCs/>
          <w:color w:val="000000"/>
          <w:sz w:val="24"/>
          <w:szCs w:val="24"/>
        </w:rPr>
        <w:t>n case of mortality is dangerous</w:t>
      </w:r>
      <w:r>
        <w:rPr>
          <w:rFonts w:cstheme="minorHAnsi"/>
          <w:bCs/>
          <w:color w:val="000000"/>
          <w:sz w:val="24"/>
          <w:szCs w:val="24"/>
        </w:rPr>
        <w:t>. Since our dataset was imbalanced we opted to use the AUROC to rank the model performance between the 4 models developed.</w:t>
      </w:r>
    </w:p>
    <w:p w14:paraId="3641663D" w14:textId="4961751E" w:rsidR="003C6EB7" w:rsidRPr="009F6C50" w:rsidRDefault="003C6EB7" w:rsidP="00FB1F1A">
      <w:pPr>
        <w:jc w:val="both"/>
        <w:rPr>
          <w:rFonts w:cstheme="minorHAnsi"/>
          <w:bCs/>
          <w:color w:val="000000"/>
          <w:sz w:val="24"/>
          <w:szCs w:val="24"/>
        </w:rPr>
      </w:pPr>
      <w:r w:rsidRPr="009F6C50">
        <w:rPr>
          <w:noProof/>
          <w:sz w:val="24"/>
          <w:szCs w:val="24"/>
        </w:rPr>
        <w:t>The following are the parameters used in XGBoost</w:t>
      </w:r>
      <w:r w:rsidR="007D282F">
        <w:rPr>
          <w:noProof/>
          <w:sz w:val="24"/>
          <w:szCs w:val="24"/>
        </w:rPr>
        <w:t>:</w:t>
      </w:r>
      <w:r w:rsidRPr="009F6C50">
        <w:rPr>
          <w:noProof/>
          <w:sz w:val="24"/>
          <w:szCs w:val="24"/>
        </w:rPr>
        <w:t xml:space="preserve"> </w:t>
      </w:r>
      <w:r w:rsidR="009F6C50" w:rsidRPr="009F6C50">
        <w:rPr>
          <w:noProof/>
          <w:sz w:val="24"/>
          <w:szCs w:val="24"/>
        </w:rPr>
        <w:t>learning_rate =0.1,</w:t>
      </w:r>
      <w:r w:rsidR="009F6C50">
        <w:rPr>
          <w:noProof/>
          <w:sz w:val="24"/>
          <w:szCs w:val="24"/>
        </w:rPr>
        <w:t xml:space="preserve"> </w:t>
      </w:r>
      <w:r w:rsidR="009F6C50" w:rsidRPr="009F6C50">
        <w:rPr>
          <w:noProof/>
          <w:sz w:val="24"/>
          <w:szCs w:val="24"/>
        </w:rPr>
        <w:t>n_estimators=100,</w:t>
      </w:r>
      <w:r w:rsidR="009F6C50">
        <w:rPr>
          <w:noProof/>
          <w:sz w:val="24"/>
          <w:szCs w:val="24"/>
        </w:rPr>
        <w:t xml:space="preserve"> </w:t>
      </w:r>
      <w:r w:rsidR="009F6C50" w:rsidRPr="009F6C50">
        <w:rPr>
          <w:noProof/>
          <w:sz w:val="24"/>
          <w:szCs w:val="24"/>
        </w:rPr>
        <w:t>scale_pos_weight=0.95,</w:t>
      </w:r>
      <w:r w:rsidR="009F6C50">
        <w:rPr>
          <w:noProof/>
          <w:sz w:val="24"/>
          <w:szCs w:val="24"/>
        </w:rPr>
        <w:t xml:space="preserve"> </w:t>
      </w:r>
      <w:r w:rsidR="009F6C50" w:rsidRPr="009F6C50">
        <w:rPr>
          <w:noProof/>
          <w:sz w:val="24"/>
          <w:szCs w:val="24"/>
        </w:rPr>
        <w:t>max_depth=9,</w:t>
      </w:r>
      <w:r w:rsidR="009F6C50">
        <w:rPr>
          <w:noProof/>
          <w:sz w:val="24"/>
          <w:szCs w:val="24"/>
        </w:rPr>
        <w:t xml:space="preserve"> </w:t>
      </w:r>
      <w:r w:rsidR="009F6C50" w:rsidRPr="009F6C50">
        <w:rPr>
          <w:noProof/>
          <w:sz w:val="24"/>
          <w:szCs w:val="24"/>
        </w:rPr>
        <w:t>min_child_weight=4,</w:t>
      </w:r>
      <w:r w:rsidR="009F6C50">
        <w:rPr>
          <w:noProof/>
          <w:sz w:val="24"/>
          <w:szCs w:val="24"/>
        </w:rPr>
        <w:t xml:space="preserve"> </w:t>
      </w:r>
      <w:r w:rsidR="009F6C50" w:rsidRPr="009F6C50">
        <w:rPr>
          <w:noProof/>
          <w:sz w:val="24"/>
          <w:szCs w:val="24"/>
        </w:rPr>
        <w:t>max_delta_step =10,</w:t>
      </w:r>
      <w:r w:rsidR="009F6C50">
        <w:rPr>
          <w:noProof/>
          <w:sz w:val="24"/>
          <w:szCs w:val="24"/>
        </w:rPr>
        <w:t xml:space="preserve"> </w:t>
      </w:r>
      <w:r w:rsidR="009F6C50" w:rsidRPr="009F6C50">
        <w:rPr>
          <w:noProof/>
          <w:sz w:val="24"/>
          <w:szCs w:val="24"/>
        </w:rPr>
        <w:t>subsample=0.9,</w:t>
      </w:r>
      <w:r w:rsidR="009F6C50">
        <w:rPr>
          <w:noProof/>
          <w:sz w:val="24"/>
          <w:szCs w:val="24"/>
        </w:rPr>
        <w:t xml:space="preserve"> colsample_bytree=1. Other pareameters were left to be default parameters.</w:t>
      </w:r>
    </w:p>
    <w:p w14:paraId="3A26B493" w14:textId="001416EA" w:rsidR="0060144F" w:rsidRDefault="003959C2">
      <w:pPr>
        <w:rPr>
          <w:rFonts w:cstheme="minorHAnsi"/>
          <w:sz w:val="24"/>
          <w:szCs w:val="24"/>
        </w:rPr>
      </w:pPr>
      <w:commentRangeStart w:id="382"/>
      <w:r>
        <w:rPr>
          <w:noProof/>
        </w:rPr>
        <w:drawing>
          <wp:inline distT="0" distB="0" distL="0" distR="0" wp14:anchorId="2A8273AE" wp14:editId="3F27EE58">
            <wp:extent cx="5943600" cy="397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71925"/>
                    </a:xfrm>
                    <a:prstGeom prst="rect">
                      <a:avLst/>
                    </a:prstGeom>
                  </pic:spPr>
                </pic:pic>
              </a:graphicData>
            </a:graphic>
          </wp:inline>
        </w:drawing>
      </w:r>
      <w:commentRangeEnd w:id="382"/>
      <w:r w:rsidR="007D282F">
        <w:rPr>
          <w:rStyle w:val="a8"/>
        </w:rPr>
        <w:commentReference w:id="382"/>
      </w:r>
    </w:p>
    <w:p w14:paraId="1DBFC93B" w14:textId="1FB1ADBB" w:rsidR="00784811" w:rsidRPr="006C79F2" w:rsidRDefault="00784811" w:rsidP="00784811">
      <w:pPr>
        <w:autoSpaceDE w:val="0"/>
        <w:autoSpaceDN w:val="0"/>
        <w:adjustRightInd w:val="0"/>
        <w:spacing w:after="0" w:line="240" w:lineRule="auto"/>
        <w:rPr>
          <w:rFonts w:cstheme="minorHAnsi"/>
          <w:sz w:val="24"/>
          <w:szCs w:val="24"/>
        </w:rPr>
      </w:pPr>
      <w:r w:rsidRPr="006C79F2">
        <w:rPr>
          <w:rFonts w:cstheme="minorHAnsi"/>
          <w:sz w:val="24"/>
          <w:szCs w:val="24"/>
        </w:rPr>
        <w:t xml:space="preserve">Figure 2. Area Under the Receiver Operating Characteristic curves showing the performance of the </w:t>
      </w:r>
      <w:proofErr w:type="spellStart"/>
      <w:r w:rsidRPr="006C79F2">
        <w:rPr>
          <w:rFonts w:cstheme="minorHAnsi"/>
          <w:sz w:val="24"/>
          <w:szCs w:val="24"/>
        </w:rPr>
        <w:t>XGBoost</w:t>
      </w:r>
      <w:proofErr w:type="spellEnd"/>
      <w:r w:rsidR="006C79F2">
        <w:rPr>
          <w:rFonts w:cstheme="minorHAnsi"/>
          <w:sz w:val="24"/>
          <w:szCs w:val="24"/>
        </w:rPr>
        <w:t>, KNN, LR, and RF</w:t>
      </w:r>
      <w:r w:rsidRPr="006C79F2">
        <w:rPr>
          <w:rFonts w:cstheme="minorHAnsi"/>
          <w:sz w:val="24"/>
          <w:szCs w:val="24"/>
        </w:rPr>
        <w:t xml:space="preserve"> for predicting </w:t>
      </w:r>
      <w:r w:rsidR="006C79F2" w:rsidRPr="006C79F2">
        <w:rPr>
          <w:rFonts w:cstheme="minorHAnsi"/>
          <w:sz w:val="24"/>
          <w:szCs w:val="24"/>
        </w:rPr>
        <w:t>28</w:t>
      </w:r>
      <w:r w:rsidRPr="006C79F2">
        <w:rPr>
          <w:rFonts w:cstheme="minorHAnsi"/>
          <w:sz w:val="24"/>
          <w:szCs w:val="24"/>
        </w:rPr>
        <w:t>-day</w:t>
      </w:r>
      <w:r w:rsidR="006C79F2" w:rsidRPr="006C79F2">
        <w:rPr>
          <w:rFonts w:cstheme="minorHAnsi"/>
          <w:sz w:val="24"/>
          <w:szCs w:val="24"/>
        </w:rPr>
        <w:t xml:space="preserve"> </w:t>
      </w:r>
      <w:r w:rsidRPr="006C79F2">
        <w:rPr>
          <w:rFonts w:cstheme="minorHAnsi"/>
          <w:sz w:val="24"/>
          <w:szCs w:val="24"/>
        </w:rPr>
        <w:t xml:space="preserve">mortality in critically ill </w:t>
      </w:r>
      <w:r w:rsidR="006C79F2" w:rsidRPr="006C79F2">
        <w:rPr>
          <w:rFonts w:cstheme="minorHAnsi"/>
          <w:sz w:val="24"/>
          <w:szCs w:val="24"/>
        </w:rPr>
        <w:t>COPD</w:t>
      </w:r>
      <w:r w:rsidRPr="006C79F2">
        <w:rPr>
          <w:rFonts w:cstheme="minorHAnsi"/>
          <w:sz w:val="24"/>
          <w:szCs w:val="24"/>
        </w:rPr>
        <w:t xml:space="preserve"> patients.</w:t>
      </w:r>
    </w:p>
    <w:p w14:paraId="7636181F" w14:textId="70F49767" w:rsidR="00784811" w:rsidRDefault="00784811">
      <w:pPr>
        <w:rPr>
          <w:rFonts w:cstheme="minorHAnsi"/>
          <w:sz w:val="24"/>
          <w:szCs w:val="24"/>
        </w:rPr>
      </w:pPr>
    </w:p>
    <w:p w14:paraId="72612EBF" w14:textId="154B379F" w:rsidR="000C3B28" w:rsidRDefault="000C3B28">
      <w:pPr>
        <w:rPr>
          <w:rFonts w:cstheme="minorHAnsi"/>
          <w:sz w:val="24"/>
          <w:szCs w:val="24"/>
        </w:rPr>
      </w:pPr>
    </w:p>
    <w:p w14:paraId="01A18756" w14:textId="2CD1A70A" w:rsidR="000C3B28" w:rsidRDefault="000C3B28">
      <w:pPr>
        <w:rPr>
          <w:rFonts w:cstheme="minorHAnsi"/>
          <w:sz w:val="24"/>
          <w:szCs w:val="24"/>
        </w:rPr>
      </w:pPr>
    </w:p>
    <w:p w14:paraId="69C6458A" w14:textId="5BC4BA92" w:rsidR="004A1B61" w:rsidRPr="00545CE8" w:rsidRDefault="000C3B28" w:rsidP="004A1B61">
      <w:pPr>
        <w:pStyle w:val="HTML"/>
        <w:shd w:val="clear" w:color="auto" w:fill="FFFFFF"/>
        <w:wordWrap w:val="0"/>
        <w:rPr>
          <w:rFonts w:asciiTheme="minorHAnsi" w:hAnsiTheme="minorHAnsi" w:cstheme="minorHAnsi"/>
          <w:sz w:val="24"/>
          <w:szCs w:val="24"/>
        </w:rPr>
      </w:pPr>
      <w:r w:rsidRPr="00545CE8">
        <w:rPr>
          <w:rFonts w:asciiTheme="minorHAnsi" w:hAnsiTheme="minorHAnsi" w:cstheme="minorHAnsi"/>
          <w:sz w:val="24"/>
          <w:szCs w:val="24"/>
        </w:rPr>
        <w:t>On top of this we performed cross validation on all the models, still our method come out with the best mean accuracy in comparison with the other 3 models. We applied 5 K-fold cross valid</w:t>
      </w:r>
      <w:r w:rsidRPr="00545CE8">
        <w:rPr>
          <w:rFonts w:asciiTheme="minorHAnsi" w:hAnsiTheme="minorHAnsi" w:cstheme="minorHAnsi"/>
          <w:sz w:val="24"/>
          <w:szCs w:val="24"/>
        </w:rPr>
        <w:lastRenderedPageBreak/>
        <w:t>ation so that we could determine which model will come out to be the best.</w:t>
      </w:r>
      <w:r w:rsidR="004A1B61" w:rsidRPr="00545CE8">
        <w:rPr>
          <w:rFonts w:asciiTheme="minorHAnsi" w:hAnsiTheme="minorHAnsi" w:cstheme="minorHAnsi"/>
          <w:sz w:val="24"/>
          <w:szCs w:val="24"/>
        </w:rPr>
        <w:t xml:space="preserve"> KNN had an Accuracy: 78.13% and standard deviation of (1.55%</w:t>
      </w:r>
      <w:proofErr w:type="gramStart"/>
      <w:r w:rsidR="004A1B61" w:rsidRPr="00545CE8">
        <w:rPr>
          <w:rFonts w:asciiTheme="minorHAnsi" w:hAnsiTheme="minorHAnsi" w:cstheme="minorHAnsi"/>
          <w:sz w:val="24"/>
          <w:szCs w:val="24"/>
        </w:rPr>
        <w:t>),  LR</w:t>
      </w:r>
      <w:proofErr w:type="gramEnd"/>
      <w:r w:rsidR="004A1B61" w:rsidRPr="00545CE8">
        <w:rPr>
          <w:rFonts w:asciiTheme="minorHAnsi" w:hAnsiTheme="minorHAnsi" w:cstheme="minorHAnsi"/>
          <w:sz w:val="24"/>
          <w:szCs w:val="24"/>
        </w:rPr>
        <w:t xml:space="preserve"> Accuracy: 82.62%  standard deviation (1.75%), RF Accuracy: 82.11% standard deviation (1.94%) and </w:t>
      </w:r>
      <w:proofErr w:type="spellStart"/>
      <w:r w:rsidR="004A1B61" w:rsidRPr="00545CE8">
        <w:rPr>
          <w:rFonts w:asciiTheme="minorHAnsi" w:hAnsiTheme="minorHAnsi" w:cstheme="minorHAnsi"/>
          <w:sz w:val="24"/>
          <w:szCs w:val="24"/>
        </w:rPr>
        <w:t>XGBoost</w:t>
      </w:r>
      <w:proofErr w:type="spellEnd"/>
      <w:r w:rsidR="004A1B61" w:rsidRPr="00545CE8">
        <w:rPr>
          <w:rFonts w:asciiTheme="minorHAnsi" w:hAnsiTheme="minorHAnsi" w:cstheme="minorHAnsi"/>
          <w:sz w:val="24"/>
          <w:szCs w:val="24"/>
        </w:rPr>
        <w:t xml:space="preserve"> scored an Accuracy: 83.51% standard deviation (1.53%)</w:t>
      </w:r>
    </w:p>
    <w:p w14:paraId="543B112C" w14:textId="5AE2CBED" w:rsidR="004A1B61" w:rsidRDefault="004A1B61" w:rsidP="004A1B61">
      <w:pPr>
        <w:pStyle w:val="HTML"/>
        <w:shd w:val="clear" w:color="auto" w:fill="FFFFFF"/>
        <w:wordWrap w:val="0"/>
        <w:rPr>
          <w:rFonts w:ascii="var(--jp-code-font-family)" w:hAnsi="var(--jp-code-font-family)"/>
        </w:rPr>
      </w:pPr>
    </w:p>
    <w:p w14:paraId="4C8933A9" w14:textId="1DF93D6E" w:rsidR="004A1B61" w:rsidRDefault="004A1B61" w:rsidP="004A1B61">
      <w:pPr>
        <w:pStyle w:val="HTML"/>
        <w:shd w:val="clear" w:color="auto" w:fill="FFFFFF"/>
        <w:wordWrap w:val="0"/>
        <w:rPr>
          <w:rFonts w:ascii="var(--jp-code-font-family)" w:hAnsi="var(--jp-code-font-family)"/>
        </w:rPr>
      </w:pPr>
      <w:r>
        <w:rPr>
          <w:rFonts w:ascii="var(--jp-code-font-family)" w:hAnsi="var(--jp-code-font-family)"/>
        </w:rPr>
        <w:t xml:space="preserve"> </w:t>
      </w:r>
    </w:p>
    <w:p w14:paraId="2F3970F6" w14:textId="5C7E2811" w:rsidR="004A1B61" w:rsidRPr="004A1B61" w:rsidRDefault="004A1B61" w:rsidP="00545CE8">
      <w:pPr>
        <w:pStyle w:val="HTML"/>
        <w:shd w:val="clear" w:color="auto" w:fill="FFFFFF"/>
        <w:wordWrap w:val="0"/>
        <w:rPr>
          <w:rFonts w:ascii="var(--jp-code-font-family)" w:hAnsi="var(--jp-code-font-family)"/>
        </w:rPr>
      </w:pPr>
      <w:r>
        <w:rPr>
          <w:rFonts w:ascii="var(--jp-code-font-family)" w:hAnsi="var(--jp-code-font-family)"/>
        </w:rPr>
        <w:t xml:space="preserve"> </w:t>
      </w:r>
    </w:p>
    <w:p w14:paraId="20A0C815" w14:textId="0C4DF9A4" w:rsidR="000C3B28" w:rsidRPr="001816E4" w:rsidRDefault="000C3B28" w:rsidP="000C3B28">
      <w:pPr>
        <w:jc w:val="both"/>
        <w:rPr>
          <w:rFonts w:cstheme="minorHAnsi"/>
          <w:sz w:val="24"/>
          <w:szCs w:val="24"/>
        </w:rPr>
      </w:pPr>
    </w:p>
    <w:p w14:paraId="0201F857" w14:textId="77777777" w:rsidR="000C3B28" w:rsidRDefault="000C3B28">
      <w:pPr>
        <w:rPr>
          <w:rFonts w:cstheme="minorHAnsi"/>
          <w:sz w:val="24"/>
          <w:szCs w:val="24"/>
        </w:rPr>
      </w:pPr>
    </w:p>
    <w:p w14:paraId="79EA4563" w14:textId="678B40CC" w:rsidR="0060144F" w:rsidRPr="00250937" w:rsidRDefault="006C79F2" w:rsidP="004765AB">
      <w:pPr>
        <w:pStyle w:val="3"/>
      </w:pPr>
      <w:r w:rsidRPr="00250937">
        <w:t>Model explanation</w:t>
      </w:r>
    </w:p>
    <w:p w14:paraId="283FDB67" w14:textId="78EED069" w:rsidR="00A67012" w:rsidRPr="00250937" w:rsidRDefault="006C79F2" w:rsidP="00FB1F1A">
      <w:pPr>
        <w:jc w:val="both"/>
        <w:rPr>
          <w:rFonts w:cstheme="minorHAnsi"/>
          <w:sz w:val="24"/>
          <w:szCs w:val="24"/>
        </w:rPr>
      </w:pPr>
      <w:r w:rsidRPr="00250937">
        <w:rPr>
          <w:rFonts w:cstheme="minorHAnsi"/>
          <w:sz w:val="24"/>
          <w:szCs w:val="24"/>
        </w:rPr>
        <w:t xml:space="preserve">Most complex </w:t>
      </w:r>
      <w:r w:rsidR="00640A67" w:rsidRPr="00250937">
        <w:rPr>
          <w:rFonts w:cstheme="minorHAnsi"/>
          <w:sz w:val="24"/>
          <w:szCs w:val="24"/>
        </w:rPr>
        <w:t xml:space="preserve">machine learning models </w:t>
      </w:r>
      <w:r w:rsidR="004F6028" w:rsidRPr="00250937">
        <w:rPr>
          <w:rFonts w:cstheme="minorHAnsi"/>
          <w:sz w:val="24"/>
          <w:szCs w:val="24"/>
        </w:rPr>
        <w:t>can</w:t>
      </w:r>
      <w:r w:rsidR="004F6028">
        <w:rPr>
          <w:rFonts w:cstheme="minorHAnsi"/>
          <w:sz w:val="24"/>
          <w:szCs w:val="24"/>
        </w:rPr>
        <w:t>not</w:t>
      </w:r>
      <w:r w:rsidR="00640A67" w:rsidRPr="00250937">
        <w:rPr>
          <w:rFonts w:cstheme="minorHAnsi"/>
          <w:sz w:val="24"/>
          <w:szCs w:val="24"/>
        </w:rPr>
        <w:t xml:space="preserve"> be easily interpreted by just looking at the model itself as the best way to </w:t>
      </w:r>
      <w:r w:rsidR="00DC3F61" w:rsidRPr="00250937">
        <w:rPr>
          <w:rFonts w:cstheme="minorHAnsi"/>
          <w:sz w:val="24"/>
          <w:szCs w:val="24"/>
        </w:rPr>
        <w:t>understand</w:t>
      </w:r>
      <w:r w:rsidR="00640A67" w:rsidRPr="00250937">
        <w:rPr>
          <w:rFonts w:cstheme="minorHAnsi"/>
          <w:sz w:val="24"/>
          <w:szCs w:val="24"/>
        </w:rPr>
        <w:t xml:space="preserve"> it</w:t>
      </w:r>
      <w:r w:rsidR="003D5B08">
        <w:rPr>
          <w:rFonts w:cstheme="minorHAnsi"/>
          <w:sz w:val="24"/>
          <w:szCs w:val="24"/>
        </w:rPr>
        <w:t>.</w:t>
      </w:r>
      <w:r w:rsidR="004F6028">
        <w:rPr>
          <w:rFonts w:cstheme="minorHAnsi"/>
          <w:sz w:val="24"/>
          <w:szCs w:val="24"/>
        </w:rPr>
        <w:t xml:space="preserve"> </w:t>
      </w:r>
      <w:r w:rsidRPr="00250937">
        <w:rPr>
          <w:rFonts w:cstheme="minorHAnsi"/>
          <w:sz w:val="24"/>
          <w:szCs w:val="24"/>
        </w:rPr>
        <w:t>We used SHAP</w:t>
      </w:r>
      <w:r w:rsidR="00640A67" w:rsidRPr="00250937">
        <w:rPr>
          <w:rFonts w:cstheme="minorHAnsi"/>
          <w:sz w:val="24"/>
          <w:szCs w:val="24"/>
        </w:rPr>
        <w:t xml:space="preserve"> a set of tools</w:t>
      </w:r>
      <w:r w:rsidRPr="00250937">
        <w:rPr>
          <w:rFonts w:cstheme="minorHAnsi"/>
          <w:sz w:val="24"/>
          <w:szCs w:val="24"/>
        </w:rPr>
        <w:t xml:space="preserve"> to </w:t>
      </w:r>
      <w:r w:rsidR="00DC3F61" w:rsidRPr="00250937">
        <w:rPr>
          <w:rFonts w:cstheme="minorHAnsi"/>
          <w:sz w:val="24"/>
          <w:szCs w:val="24"/>
        </w:rPr>
        <w:t>interpret</w:t>
      </w:r>
      <w:r w:rsidRPr="00250937">
        <w:rPr>
          <w:rFonts w:cstheme="minorHAnsi"/>
          <w:sz w:val="24"/>
          <w:szCs w:val="24"/>
        </w:rPr>
        <w:t xml:space="preserve"> </w:t>
      </w:r>
      <w:r w:rsidR="00640A67" w:rsidRPr="00250937">
        <w:rPr>
          <w:rFonts w:cstheme="minorHAnsi"/>
          <w:sz w:val="24"/>
          <w:szCs w:val="24"/>
        </w:rPr>
        <w:t>our black box</w:t>
      </w:r>
      <w:r w:rsidR="00DC3F61" w:rsidRPr="00250937">
        <w:rPr>
          <w:rFonts w:cstheme="minorHAnsi"/>
          <w:sz w:val="24"/>
          <w:szCs w:val="24"/>
        </w:rPr>
        <w:t xml:space="preserve"> model</w:t>
      </w:r>
      <w:r w:rsidR="00492D8E">
        <w:rPr>
          <w:rFonts w:cstheme="minorHAnsi"/>
          <w:sz w:val="24"/>
          <w:szCs w:val="24"/>
        </w:rPr>
        <w:fldChar w:fldCharType="begin"/>
      </w:r>
      <w:r w:rsidR="00D8127D">
        <w:rPr>
          <w:rFonts w:cstheme="minorHAnsi"/>
          <w:sz w:val="24"/>
          <w:szCs w:val="24"/>
        </w:rPr>
        <w:instrText xml:space="preserve"> ADDIN ZOTERO_ITEM CSL_CITATION {"citationID":"Vh7IuuaU","properties":{"formattedCitation":"[20]","plainCitation":"[20]","noteIndex":0},"citationItems":[{"id":152,"uris":["http://zotero.org/users/4293697/items/RIF4J9DT"],"uri":["http://zotero.org/users/4293697/items/RIF4J9DT"],"itemData":{"id":152,"type":"post-weblog","abstract":"Explainable AI(Lime and Shap) can help in making our black-box model more interpretable to the businesses and can be used with any algorithm","container-title":"Analytics Vidhya","title":"Black Box Model Using Explainable AI with Practical Example","URL":"https://www.analyticsvidhya.com/blog/2020/10/unveiling-the-black-box-model-using-explainable-ai-lime-shap-industry-use-case/","author":[{"literal":"Na Serere"}],"accessed":{"date-parts":[["2021",6,29]]},"issued":{"date-parts":[["2020",10,24]]}}}],"schema":"https://github.com/citation-style-language/schema/raw/master/csl-citation.json"} </w:instrText>
      </w:r>
      <w:r w:rsidR="00492D8E">
        <w:rPr>
          <w:rFonts w:cstheme="minorHAnsi"/>
          <w:sz w:val="24"/>
          <w:szCs w:val="24"/>
        </w:rPr>
        <w:fldChar w:fldCharType="separate"/>
      </w:r>
      <w:r w:rsidR="00D8127D" w:rsidRPr="00D8127D">
        <w:rPr>
          <w:rFonts w:ascii="Calibri" w:hAnsi="Calibri" w:cs="Calibri"/>
          <w:sz w:val="24"/>
        </w:rPr>
        <w:t>[20]</w:t>
      </w:r>
      <w:r w:rsidR="00492D8E">
        <w:rPr>
          <w:rFonts w:cstheme="minorHAnsi"/>
          <w:sz w:val="24"/>
          <w:szCs w:val="24"/>
        </w:rPr>
        <w:fldChar w:fldCharType="end"/>
      </w:r>
      <w:r w:rsidR="00CD507C">
        <w:rPr>
          <w:rFonts w:cstheme="minorHAnsi"/>
          <w:sz w:val="24"/>
          <w:szCs w:val="24"/>
        </w:rPr>
        <w:t xml:space="preserve"> thus </w:t>
      </w:r>
      <w:proofErr w:type="spellStart"/>
      <w:r w:rsidR="00CD507C">
        <w:rPr>
          <w:rFonts w:cstheme="minorHAnsi"/>
          <w:sz w:val="24"/>
          <w:szCs w:val="24"/>
        </w:rPr>
        <w:t>XGBoost</w:t>
      </w:r>
      <w:proofErr w:type="spellEnd"/>
      <w:r w:rsidRPr="00250937">
        <w:rPr>
          <w:rFonts w:cstheme="minorHAnsi"/>
          <w:sz w:val="24"/>
          <w:szCs w:val="24"/>
        </w:rPr>
        <w:t>.</w:t>
      </w:r>
      <w:r w:rsidR="00640A67" w:rsidRPr="00250937">
        <w:rPr>
          <w:rFonts w:cstheme="minorHAnsi"/>
          <w:sz w:val="24"/>
          <w:szCs w:val="24"/>
        </w:rPr>
        <w:t xml:space="preserve"> This helps in understanding the global model structure by combining several local explanations for each </w:t>
      </w:r>
      <w:r w:rsidR="00250937" w:rsidRPr="00250937">
        <w:rPr>
          <w:rFonts w:cstheme="minorHAnsi"/>
          <w:sz w:val="24"/>
          <w:szCs w:val="24"/>
        </w:rPr>
        <w:t xml:space="preserve">prediction </w:t>
      </w:r>
      <w:r w:rsidR="00492D8E">
        <w:rPr>
          <w:rFonts w:cstheme="minorHAnsi"/>
          <w:sz w:val="24"/>
          <w:szCs w:val="24"/>
        </w:rPr>
        <w:fldChar w:fldCharType="begin"/>
      </w:r>
      <w:r w:rsidR="00D8127D">
        <w:rPr>
          <w:rFonts w:cstheme="minorHAnsi"/>
          <w:sz w:val="24"/>
          <w:szCs w:val="24"/>
        </w:rPr>
        <w:instrText xml:space="preserve"> ADDIN ZOTERO_ITEM CSL_CITATION {"citationID":"inz5RgXy","properties":{"formattedCitation":"[21]","plainCitation":"[21]","noteIndex":0},"citationItems":[{"id":130,"uris":["http://zotero.org/users/4293697/items/SLBFY8DR"],"uri":["http://zotero.org/users/4293697/items/SLBFY8DR"],"itemData":{"id":130,"type":"article-journal","abstrac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domains.","container-title":"Nature Machine Intelligence","DOI":"10.1038/s42256-019-0138-9","ISSN":"2522-5839","issue":"1","journalAbbreviation":"Nat Mach Intell","language":"en","note":"Bandiera_abtest: a\nCg_type: Nature Research Journals\nnumber: 1\nPrimary_atype: Research\npublisher: Nature Publishing Group\nSubject_term: Computer science;Medical research;Software\nSubject_term_id: computer-science;medical-research;software","page":"56-67","source":"www.nature.com","title":"From local explanations to global understanding with explainable AI for trees","URL":"https://www.nature.com/articles/s42256-019-0138-9","volume":"2","author":[{"family":"Lundberg","given":"Scott M."},{"family":"Erion","given":"Gabriel"},{"family":"Chen","given":"Hugh"},{"family":"DeGrave","given":"Alex"},{"family":"Prutkin","given":"Jordan M."},{"family":"Nair","given":"Bala"},{"family":"Katz","given":"Ronit"},{"family":"Himmelfarb","given":"Jonathan"},{"family":"Bansal","given":"Nisha"},{"family":"Lee","given":"Su-In"}],"accessed":{"date-parts":[["2021",6,29]]},"issued":{"date-parts":[["2020",1]]}}}],"schema":"https://github.com/citation-style-language/schema/raw/master/csl-citation.json"} </w:instrText>
      </w:r>
      <w:r w:rsidR="00492D8E">
        <w:rPr>
          <w:rFonts w:cstheme="minorHAnsi"/>
          <w:sz w:val="24"/>
          <w:szCs w:val="24"/>
        </w:rPr>
        <w:fldChar w:fldCharType="separate"/>
      </w:r>
      <w:r w:rsidR="00D8127D" w:rsidRPr="00D8127D">
        <w:rPr>
          <w:rFonts w:ascii="Calibri" w:hAnsi="Calibri" w:cs="Calibri"/>
          <w:sz w:val="24"/>
        </w:rPr>
        <w:t>[21]</w:t>
      </w:r>
      <w:r w:rsidR="00492D8E">
        <w:rPr>
          <w:rFonts w:cstheme="minorHAnsi"/>
          <w:sz w:val="24"/>
          <w:szCs w:val="24"/>
        </w:rPr>
        <w:fldChar w:fldCharType="end"/>
      </w:r>
      <w:r w:rsidR="00250937" w:rsidRPr="00250937">
        <w:rPr>
          <w:rFonts w:cstheme="minorHAnsi"/>
          <w:sz w:val="24"/>
          <w:szCs w:val="24"/>
        </w:rPr>
        <w:t>[</w:t>
      </w:r>
      <w:r w:rsidR="00DC3F61" w:rsidRPr="00250937">
        <w:rPr>
          <w:rFonts w:cstheme="minorHAnsi"/>
          <w:sz w:val="24"/>
          <w:szCs w:val="24"/>
        </w:rPr>
        <w:t>11]</w:t>
      </w:r>
      <w:r w:rsidR="00780478" w:rsidRPr="00250937">
        <w:rPr>
          <w:rFonts w:cstheme="minorHAnsi"/>
          <w:sz w:val="24"/>
          <w:szCs w:val="24"/>
        </w:rPr>
        <w:t>.</w:t>
      </w:r>
      <w:r w:rsidR="00AA0C76" w:rsidRPr="00250937">
        <w:rPr>
          <w:rFonts w:cstheme="minorHAnsi"/>
          <w:sz w:val="24"/>
          <w:szCs w:val="24"/>
        </w:rPr>
        <w:t xml:space="preserve"> </w:t>
      </w:r>
      <w:r w:rsidR="00AE2138" w:rsidRPr="00250937">
        <w:rPr>
          <w:rFonts w:cstheme="minorHAnsi"/>
          <w:sz w:val="24"/>
          <w:szCs w:val="24"/>
        </w:rPr>
        <w:t>SHAP values interpret the impact of having a certain value for a given feature in comparison to the prediction we'd make if that feature took some baseline value.</w:t>
      </w:r>
      <w:r w:rsidR="00DA5836" w:rsidRPr="00250937">
        <w:rPr>
          <w:rFonts w:cstheme="minorHAnsi"/>
          <w:sz w:val="24"/>
          <w:szCs w:val="24"/>
        </w:rPr>
        <w:t xml:space="preserve"> </w:t>
      </w:r>
      <w:r w:rsidR="00AE2138" w:rsidRPr="00250937">
        <w:rPr>
          <w:rFonts w:cstheme="minorHAnsi"/>
          <w:sz w:val="24"/>
          <w:szCs w:val="24"/>
        </w:rPr>
        <w:t>It helps in breaking down how the model works for an individual prediction as well as a summary of all the features importance.</w:t>
      </w:r>
    </w:p>
    <w:p w14:paraId="6A602B15" w14:textId="44F19B38" w:rsidR="00386588" w:rsidRPr="00386588" w:rsidRDefault="00386588" w:rsidP="00FB1F1A">
      <w:pPr>
        <w:jc w:val="both"/>
        <w:rPr>
          <w:rFonts w:cstheme="minorHAnsi"/>
          <w:sz w:val="24"/>
          <w:szCs w:val="24"/>
        </w:rPr>
      </w:pPr>
      <w:r>
        <w:rPr>
          <w:rFonts w:cstheme="minorHAnsi"/>
          <w:sz w:val="24"/>
          <w:szCs w:val="24"/>
        </w:rPr>
        <w:t>F</w:t>
      </w:r>
      <w:r w:rsidR="00AE2138" w:rsidRPr="00DA5836">
        <w:rPr>
          <w:rFonts w:cstheme="minorHAnsi"/>
          <w:sz w:val="24"/>
          <w:szCs w:val="24"/>
        </w:rPr>
        <w:t>igure</w:t>
      </w:r>
      <w:r>
        <w:rPr>
          <w:rFonts w:cstheme="minorHAnsi"/>
          <w:sz w:val="24"/>
          <w:szCs w:val="24"/>
        </w:rPr>
        <w:t xml:space="preserve"> 3. </w:t>
      </w:r>
      <w:r w:rsidR="00AE2138" w:rsidRPr="00DA5836">
        <w:rPr>
          <w:rFonts w:cstheme="minorHAnsi"/>
          <w:sz w:val="24"/>
          <w:szCs w:val="24"/>
        </w:rPr>
        <w:t xml:space="preserve">shows the impact each </w:t>
      </w:r>
      <w:r w:rsidRPr="00DA5836">
        <w:rPr>
          <w:rFonts w:cstheme="minorHAnsi"/>
          <w:sz w:val="24"/>
          <w:szCs w:val="24"/>
        </w:rPr>
        <w:t>feature has</w:t>
      </w:r>
      <w:r w:rsidR="00AE2138" w:rsidRPr="00DA5836">
        <w:rPr>
          <w:rFonts w:cstheme="minorHAnsi"/>
          <w:sz w:val="24"/>
          <w:szCs w:val="24"/>
        </w:rPr>
        <w:t xml:space="preserve"> on the model output.</w:t>
      </w:r>
      <w:r w:rsidR="00DA5836">
        <w:rPr>
          <w:rFonts w:cstheme="minorHAnsi"/>
          <w:sz w:val="24"/>
          <w:szCs w:val="24"/>
        </w:rPr>
        <w:t xml:space="preserve"> </w:t>
      </w:r>
      <w:r w:rsidR="00AE2138" w:rsidRPr="00DA5836">
        <w:rPr>
          <w:rFonts w:cstheme="minorHAnsi"/>
          <w:sz w:val="24"/>
          <w:szCs w:val="24"/>
        </w:rPr>
        <w:t xml:space="preserve">This chart </w:t>
      </w:r>
      <w:r w:rsidRPr="00DA5836">
        <w:rPr>
          <w:rFonts w:cstheme="minorHAnsi"/>
          <w:sz w:val="24"/>
          <w:szCs w:val="24"/>
        </w:rPr>
        <w:t>shows</w:t>
      </w:r>
      <w:r w:rsidR="00AE2138" w:rsidRPr="00DA5836">
        <w:rPr>
          <w:rFonts w:cstheme="minorHAnsi"/>
          <w:sz w:val="24"/>
          <w:szCs w:val="24"/>
        </w:rPr>
        <w:t xml:space="preserve"> the magnitude of each feature over all samples.</w:t>
      </w:r>
      <w:r w:rsidR="00DA5836">
        <w:rPr>
          <w:rFonts w:cstheme="minorHAnsi"/>
          <w:sz w:val="24"/>
          <w:szCs w:val="24"/>
        </w:rPr>
        <w:t xml:space="preserve"> </w:t>
      </w:r>
      <w:r>
        <w:rPr>
          <w:rFonts w:cstheme="minorHAnsi"/>
          <w:sz w:val="24"/>
          <w:szCs w:val="24"/>
        </w:rPr>
        <w:t>It</w:t>
      </w:r>
      <w:r w:rsidR="00AE2138" w:rsidRPr="00DA5836">
        <w:rPr>
          <w:rFonts w:cstheme="minorHAnsi"/>
          <w:sz w:val="24"/>
          <w:szCs w:val="24"/>
        </w:rPr>
        <w:t xml:space="preserve"> also shows the distribution of impact each feature has.</w:t>
      </w:r>
      <w:r w:rsidR="00DA5836">
        <w:rPr>
          <w:rFonts w:cstheme="minorHAnsi"/>
          <w:sz w:val="24"/>
          <w:szCs w:val="24"/>
        </w:rPr>
        <w:t xml:space="preserve"> </w:t>
      </w:r>
      <w:r w:rsidR="00AE2138" w:rsidRPr="00DA5836">
        <w:rPr>
          <w:rFonts w:cstheme="minorHAnsi"/>
          <w:sz w:val="24"/>
          <w:szCs w:val="24"/>
        </w:rPr>
        <w:t>The x axis shows how the value helps the model towards positive outcome or negative outcome, in our case red means towards 1 (death) and Blue towards the negative which is 0 (Alive)</w:t>
      </w:r>
      <w:r w:rsidR="00DA5836">
        <w:rPr>
          <w:rFonts w:cstheme="minorHAnsi"/>
          <w:sz w:val="24"/>
          <w:szCs w:val="24"/>
        </w:rPr>
        <w:t xml:space="preserve"> </w:t>
      </w:r>
      <w:r w:rsidR="00AE2138" w:rsidRPr="00DA5836">
        <w:rPr>
          <w:rFonts w:cstheme="minorHAnsi"/>
          <w:sz w:val="24"/>
          <w:szCs w:val="24"/>
        </w:rPr>
        <w:t>The color represents the feature value. Red indicating Higher and Blue</w:t>
      </w:r>
      <w:r w:rsidR="00250937">
        <w:rPr>
          <w:rFonts w:cstheme="minorHAnsi"/>
          <w:sz w:val="24"/>
          <w:szCs w:val="24"/>
        </w:rPr>
        <w:t xml:space="preserve"> </w:t>
      </w:r>
      <w:r w:rsidR="00AE2138" w:rsidRPr="00DA5836">
        <w:rPr>
          <w:rFonts w:cstheme="minorHAnsi"/>
          <w:sz w:val="24"/>
          <w:szCs w:val="24"/>
        </w:rPr>
        <w:t>indicating Low</w:t>
      </w:r>
      <w:r w:rsidR="00DA5836">
        <w:rPr>
          <w:rFonts w:cstheme="minorHAnsi"/>
          <w:sz w:val="24"/>
          <w:szCs w:val="24"/>
        </w:rPr>
        <w:t xml:space="preserve"> </w:t>
      </w:r>
      <w:r w:rsidR="00250937">
        <w:rPr>
          <w:rFonts w:cstheme="minorHAnsi"/>
          <w:sz w:val="24"/>
          <w:szCs w:val="24"/>
        </w:rPr>
        <w:t xml:space="preserve">for example in the figure, </w:t>
      </w:r>
      <w:commentRangeStart w:id="383"/>
      <w:r w:rsidR="00AE2138" w:rsidRPr="00DA5836">
        <w:rPr>
          <w:rFonts w:cstheme="minorHAnsi"/>
          <w:sz w:val="24"/>
          <w:szCs w:val="24"/>
        </w:rPr>
        <w:t xml:space="preserve">on </w:t>
      </w:r>
      <w:r w:rsidR="005E24FA">
        <w:rPr>
          <w:rFonts w:cstheme="minorHAnsi"/>
          <w:sz w:val="24"/>
          <w:szCs w:val="24"/>
        </w:rPr>
        <w:t>pip</w:t>
      </w:r>
      <w:r w:rsidR="00AE2138" w:rsidRPr="00DA5836">
        <w:rPr>
          <w:rFonts w:cstheme="minorHAnsi"/>
          <w:sz w:val="24"/>
          <w:szCs w:val="24"/>
        </w:rPr>
        <w:t xml:space="preserve">, the higher the </w:t>
      </w:r>
      <w:r w:rsidR="005E24FA">
        <w:rPr>
          <w:rFonts w:cstheme="minorHAnsi"/>
          <w:sz w:val="24"/>
          <w:szCs w:val="24"/>
        </w:rPr>
        <w:t>pip</w:t>
      </w:r>
      <w:r w:rsidR="00AE2138" w:rsidRPr="00DA5836">
        <w:rPr>
          <w:rFonts w:cstheme="minorHAnsi"/>
          <w:sz w:val="24"/>
          <w:szCs w:val="24"/>
        </w:rPr>
        <w:t xml:space="preserve"> the </w:t>
      </w:r>
      <w:commentRangeEnd w:id="383"/>
      <w:r w:rsidR="00250937">
        <w:rPr>
          <w:rStyle w:val="a8"/>
        </w:rPr>
        <w:commentReference w:id="383"/>
      </w:r>
      <w:r w:rsidR="00AE2138" w:rsidRPr="00DA5836">
        <w:rPr>
          <w:rFonts w:cstheme="minorHAnsi"/>
          <w:sz w:val="24"/>
          <w:szCs w:val="24"/>
        </w:rPr>
        <w:t>higher the chances of not surviving.</w:t>
      </w:r>
      <w:r>
        <w:rPr>
          <w:rFonts w:cstheme="minorHAnsi"/>
          <w:sz w:val="24"/>
          <w:szCs w:val="24"/>
        </w:rPr>
        <w:t xml:space="preserve"> Figure 4 </w:t>
      </w:r>
      <w:r w:rsidRPr="00386588">
        <w:rPr>
          <w:rFonts w:cstheme="minorHAnsi"/>
        </w:rPr>
        <w:t xml:space="preserve">Shows top 20 ranking variables used to train </w:t>
      </w:r>
      <w:proofErr w:type="spellStart"/>
      <w:r w:rsidRPr="00386588">
        <w:rPr>
          <w:rFonts w:cstheme="minorHAnsi"/>
        </w:rPr>
        <w:t>XGBoost</w:t>
      </w:r>
      <w:proofErr w:type="spellEnd"/>
      <w:r w:rsidRPr="00386588">
        <w:rPr>
          <w:rFonts w:cstheme="minorHAnsi"/>
        </w:rPr>
        <w:t xml:space="preserve"> Model.</w:t>
      </w:r>
      <w:r>
        <w:rPr>
          <w:rFonts w:cstheme="minorHAnsi"/>
        </w:rPr>
        <w:t xml:space="preserve"> </w:t>
      </w:r>
      <w:r w:rsidRPr="00386588">
        <w:rPr>
          <w:rFonts w:cstheme="minorHAnsi"/>
          <w:sz w:val="24"/>
          <w:szCs w:val="24"/>
        </w:rPr>
        <w:t>X axes show the average impact of model output magnitude, expressed by SHAP values.</w:t>
      </w:r>
    </w:p>
    <w:p w14:paraId="62D73854" w14:textId="300C7E90" w:rsidR="00A67012" w:rsidRPr="00DA5836" w:rsidRDefault="00A67012" w:rsidP="00DA5836">
      <w:pPr>
        <w:rPr>
          <w:rFonts w:cstheme="minorHAnsi"/>
          <w:sz w:val="24"/>
          <w:szCs w:val="24"/>
        </w:rPr>
      </w:pPr>
    </w:p>
    <w:p w14:paraId="6441CC64" w14:textId="39811515" w:rsidR="006C79F2" w:rsidRPr="001816E4" w:rsidRDefault="006C79F2">
      <w:pPr>
        <w:rPr>
          <w:rFonts w:cstheme="minorHAnsi"/>
          <w:sz w:val="24"/>
          <w:szCs w:val="24"/>
        </w:rPr>
      </w:pPr>
    </w:p>
    <w:p w14:paraId="1B7B37B9" w14:textId="103B00F5" w:rsidR="001816E4" w:rsidRDefault="00083B49">
      <w:pPr>
        <w:rPr>
          <w:rFonts w:cstheme="minorHAnsi"/>
          <w:sz w:val="24"/>
          <w:szCs w:val="24"/>
        </w:rPr>
      </w:pPr>
      <w:r w:rsidRPr="00083B49">
        <w:rPr>
          <w:noProof/>
        </w:rPr>
        <w:lastRenderedPageBreak/>
        <w:t xml:space="preserve"> </w:t>
      </w:r>
      <w:r>
        <w:rPr>
          <w:noProof/>
        </w:rPr>
        <w:drawing>
          <wp:inline distT="0" distB="0" distL="0" distR="0" wp14:anchorId="3AB05726" wp14:editId="4638D4F6">
            <wp:extent cx="5943600" cy="4183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83380"/>
                    </a:xfrm>
                    <a:prstGeom prst="rect">
                      <a:avLst/>
                    </a:prstGeom>
                  </pic:spPr>
                </pic:pic>
              </a:graphicData>
            </a:graphic>
          </wp:inline>
        </w:drawing>
      </w:r>
    </w:p>
    <w:p w14:paraId="03E9207B" w14:textId="23EC7201" w:rsidR="00AA0C76" w:rsidRDefault="00386588">
      <w:pPr>
        <w:rPr>
          <w:rFonts w:cstheme="minorHAnsi"/>
          <w:sz w:val="24"/>
          <w:szCs w:val="24"/>
        </w:rPr>
      </w:pPr>
      <w:r>
        <w:rPr>
          <w:rFonts w:cstheme="minorHAnsi"/>
          <w:sz w:val="24"/>
          <w:szCs w:val="24"/>
        </w:rPr>
        <w:t>F</w:t>
      </w:r>
      <w:r w:rsidRPr="00DA5836">
        <w:rPr>
          <w:rFonts w:cstheme="minorHAnsi"/>
          <w:sz w:val="24"/>
          <w:szCs w:val="24"/>
        </w:rPr>
        <w:t>igure</w:t>
      </w:r>
      <w:r>
        <w:rPr>
          <w:rFonts w:cstheme="minorHAnsi"/>
          <w:sz w:val="24"/>
          <w:szCs w:val="24"/>
        </w:rPr>
        <w:t xml:space="preserve"> 3. Feature </w:t>
      </w:r>
      <w:r w:rsidRPr="00DA5836">
        <w:rPr>
          <w:rFonts w:cstheme="minorHAnsi"/>
          <w:sz w:val="24"/>
          <w:szCs w:val="24"/>
        </w:rPr>
        <w:t>impact on the model output</w:t>
      </w:r>
      <w:r>
        <w:rPr>
          <w:rFonts w:cstheme="minorHAnsi"/>
          <w:sz w:val="24"/>
          <w:szCs w:val="24"/>
        </w:rPr>
        <w:t>.</w:t>
      </w:r>
    </w:p>
    <w:p w14:paraId="23604D56" w14:textId="28D9EBFF" w:rsidR="00AA0C76" w:rsidRPr="001816E4" w:rsidRDefault="00083B49">
      <w:pPr>
        <w:rPr>
          <w:rFonts w:cstheme="minorHAnsi"/>
          <w:sz w:val="24"/>
          <w:szCs w:val="24"/>
        </w:rPr>
      </w:pPr>
      <w:r w:rsidRPr="00083B49">
        <w:rPr>
          <w:noProof/>
        </w:rPr>
        <w:lastRenderedPageBreak/>
        <w:t xml:space="preserve"> </w:t>
      </w:r>
      <w:r>
        <w:rPr>
          <w:noProof/>
        </w:rPr>
        <w:drawing>
          <wp:inline distT="0" distB="0" distL="0" distR="0" wp14:anchorId="1F01A9DB" wp14:editId="2F659A68">
            <wp:extent cx="5943600" cy="406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60825"/>
                    </a:xfrm>
                    <a:prstGeom prst="rect">
                      <a:avLst/>
                    </a:prstGeom>
                  </pic:spPr>
                </pic:pic>
              </a:graphicData>
            </a:graphic>
          </wp:inline>
        </w:drawing>
      </w:r>
    </w:p>
    <w:p w14:paraId="6D15C8F6" w14:textId="6901BC67" w:rsidR="00386588" w:rsidRDefault="00386588">
      <w:pPr>
        <w:rPr>
          <w:rFonts w:cstheme="minorHAnsi"/>
          <w:sz w:val="24"/>
          <w:szCs w:val="24"/>
        </w:rPr>
      </w:pPr>
      <w:r>
        <w:rPr>
          <w:rFonts w:cstheme="minorHAnsi"/>
          <w:sz w:val="24"/>
          <w:szCs w:val="24"/>
        </w:rPr>
        <w:t xml:space="preserve">Figure 4 </w:t>
      </w:r>
      <w:r>
        <w:rPr>
          <w:rFonts w:cstheme="minorHAnsi"/>
        </w:rPr>
        <w:t>Average impact of features (</w:t>
      </w:r>
      <w:r w:rsidRPr="00386588">
        <w:rPr>
          <w:rFonts w:cstheme="minorHAnsi"/>
        </w:rPr>
        <w:t>top 20 ranking variables</w:t>
      </w:r>
      <w:r>
        <w:rPr>
          <w:rFonts w:cstheme="minorHAnsi"/>
        </w:rPr>
        <w:t>)</w:t>
      </w:r>
      <w:r w:rsidRPr="00386588">
        <w:rPr>
          <w:rFonts w:cstheme="minorHAnsi"/>
        </w:rPr>
        <w:t xml:space="preserve"> </w:t>
      </w:r>
      <w:r>
        <w:rPr>
          <w:rFonts w:cstheme="minorHAnsi"/>
        </w:rPr>
        <w:t>on model output.</w:t>
      </w:r>
    </w:p>
    <w:p w14:paraId="52FBA460" w14:textId="77777777" w:rsidR="00386588" w:rsidRDefault="00386588">
      <w:pPr>
        <w:rPr>
          <w:rFonts w:cstheme="minorHAnsi"/>
          <w:sz w:val="24"/>
          <w:szCs w:val="24"/>
        </w:rPr>
      </w:pPr>
    </w:p>
    <w:p w14:paraId="4C013E1E" w14:textId="77777777" w:rsidR="00386588" w:rsidRDefault="00386588">
      <w:pPr>
        <w:rPr>
          <w:rFonts w:cstheme="minorHAnsi"/>
          <w:sz w:val="24"/>
          <w:szCs w:val="24"/>
        </w:rPr>
      </w:pPr>
    </w:p>
    <w:p w14:paraId="5B5D2051" w14:textId="77777777" w:rsidR="00386588" w:rsidRDefault="00386588">
      <w:pPr>
        <w:rPr>
          <w:rFonts w:cstheme="minorHAnsi"/>
          <w:sz w:val="24"/>
          <w:szCs w:val="24"/>
        </w:rPr>
      </w:pPr>
    </w:p>
    <w:p w14:paraId="06E6FAD3" w14:textId="408B395E" w:rsidR="00386588" w:rsidRDefault="00386588">
      <w:pPr>
        <w:rPr>
          <w:rFonts w:cstheme="minorHAnsi"/>
          <w:sz w:val="24"/>
          <w:szCs w:val="24"/>
        </w:rPr>
      </w:pPr>
    </w:p>
    <w:p w14:paraId="3824A909" w14:textId="67E1636B" w:rsidR="000A7599" w:rsidRDefault="000A7599">
      <w:pPr>
        <w:rPr>
          <w:rFonts w:cstheme="minorHAnsi"/>
          <w:sz w:val="24"/>
          <w:szCs w:val="24"/>
        </w:rPr>
      </w:pPr>
    </w:p>
    <w:p w14:paraId="4CAFDF54" w14:textId="28102B5D" w:rsidR="00083B49" w:rsidRDefault="00083B49">
      <w:pPr>
        <w:rPr>
          <w:rFonts w:cstheme="minorHAnsi"/>
          <w:sz w:val="24"/>
          <w:szCs w:val="24"/>
        </w:rPr>
      </w:pPr>
    </w:p>
    <w:p w14:paraId="0F5C5EF6" w14:textId="65B3C47A" w:rsidR="00083B49" w:rsidRDefault="00083B49">
      <w:pPr>
        <w:rPr>
          <w:rFonts w:cstheme="minorHAnsi"/>
          <w:sz w:val="24"/>
          <w:szCs w:val="24"/>
        </w:rPr>
      </w:pPr>
    </w:p>
    <w:p w14:paraId="3C85769B" w14:textId="6723DC91" w:rsidR="00083B49" w:rsidRDefault="00083B49">
      <w:pPr>
        <w:rPr>
          <w:rFonts w:cstheme="minorHAnsi"/>
          <w:sz w:val="24"/>
          <w:szCs w:val="24"/>
        </w:rPr>
      </w:pPr>
    </w:p>
    <w:p w14:paraId="65D192B8" w14:textId="77777777" w:rsidR="00083B49" w:rsidRDefault="00083B49">
      <w:pPr>
        <w:rPr>
          <w:rFonts w:cstheme="minorHAnsi"/>
          <w:sz w:val="24"/>
          <w:szCs w:val="24"/>
        </w:rPr>
      </w:pPr>
    </w:p>
    <w:p w14:paraId="4506369D" w14:textId="1A6A0792" w:rsidR="000A7599" w:rsidRDefault="000A7599">
      <w:pPr>
        <w:rPr>
          <w:rFonts w:cstheme="minorHAnsi"/>
          <w:sz w:val="24"/>
          <w:szCs w:val="24"/>
        </w:rPr>
      </w:pPr>
    </w:p>
    <w:p w14:paraId="70B11A0B" w14:textId="77777777" w:rsidR="000A7599" w:rsidRDefault="000A7599">
      <w:pPr>
        <w:rPr>
          <w:rFonts w:cstheme="minorHAnsi"/>
          <w:sz w:val="24"/>
          <w:szCs w:val="24"/>
        </w:rPr>
      </w:pPr>
    </w:p>
    <w:p w14:paraId="2B74ECF0" w14:textId="797D4677" w:rsidR="0060144F" w:rsidRPr="001816E4" w:rsidRDefault="00C61CC4" w:rsidP="00C61CC4">
      <w:pPr>
        <w:pStyle w:val="2"/>
      </w:pPr>
      <w:r w:rsidRPr="001816E4">
        <w:lastRenderedPageBreak/>
        <w:t>CONCLUSION</w:t>
      </w:r>
    </w:p>
    <w:p w14:paraId="6D8AA23C" w14:textId="198D269C" w:rsidR="009A260E" w:rsidRPr="00BD1BB3" w:rsidRDefault="00F32217" w:rsidP="00FB1F1A">
      <w:pPr>
        <w:jc w:val="both"/>
        <w:rPr>
          <w:rFonts w:cstheme="minorHAnsi"/>
          <w:sz w:val="24"/>
          <w:szCs w:val="24"/>
        </w:rPr>
      </w:pPr>
      <w:r w:rsidRPr="00BD1BB3">
        <w:rPr>
          <w:rFonts w:cstheme="minorHAnsi"/>
          <w:sz w:val="24"/>
          <w:szCs w:val="24"/>
        </w:rPr>
        <w:t>Four models for predictions of</w:t>
      </w:r>
      <w:r w:rsidR="001F70B8">
        <w:rPr>
          <w:rFonts w:cstheme="minorHAnsi"/>
          <w:sz w:val="24"/>
          <w:szCs w:val="24"/>
        </w:rPr>
        <w:t xml:space="preserve"> 28-day</w:t>
      </w:r>
      <w:r w:rsidRPr="00BD1BB3">
        <w:rPr>
          <w:rFonts w:cstheme="minorHAnsi"/>
          <w:sz w:val="24"/>
          <w:szCs w:val="24"/>
        </w:rPr>
        <w:t xml:space="preserve"> mortality in ICU for pa</w:t>
      </w:r>
      <w:r w:rsidR="00BD1BB3">
        <w:rPr>
          <w:rFonts w:cstheme="minorHAnsi"/>
          <w:sz w:val="24"/>
          <w:szCs w:val="24"/>
        </w:rPr>
        <w:t xml:space="preserve">tients with COPD were developed </w:t>
      </w:r>
      <w:proofErr w:type="spellStart"/>
      <w:r w:rsidRPr="00BD1BB3">
        <w:rPr>
          <w:rFonts w:cstheme="minorHAnsi"/>
          <w:sz w:val="24"/>
          <w:szCs w:val="24"/>
        </w:rPr>
        <w:t>XGBoost</w:t>
      </w:r>
      <w:proofErr w:type="spellEnd"/>
      <w:r w:rsidRPr="00BD1BB3">
        <w:rPr>
          <w:rFonts w:cstheme="minorHAnsi"/>
          <w:sz w:val="24"/>
          <w:szCs w:val="24"/>
        </w:rPr>
        <w:t xml:space="preserve"> model </w:t>
      </w:r>
      <w:r w:rsidR="001F70B8">
        <w:rPr>
          <w:rFonts w:cstheme="minorHAnsi"/>
          <w:sz w:val="24"/>
          <w:szCs w:val="24"/>
        </w:rPr>
        <w:t xml:space="preserve">with other machine learning algorithms performed better in both AUROC curve and Model Accuracy </w:t>
      </w:r>
      <w:r w:rsidRPr="00BD1BB3">
        <w:rPr>
          <w:rFonts w:cstheme="minorHAnsi"/>
          <w:sz w:val="24"/>
          <w:szCs w:val="24"/>
        </w:rPr>
        <w:t>with the AUROC of 0.</w:t>
      </w:r>
      <w:r w:rsidR="00075CAB" w:rsidRPr="00BD1BB3">
        <w:rPr>
          <w:rFonts w:cstheme="minorHAnsi"/>
          <w:sz w:val="24"/>
          <w:szCs w:val="24"/>
        </w:rPr>
        <w:t>8</w:t>
      </w:r>
      <w:r w:rsidR="00075CAB">
        <w:rPr>
          <w:rFonts w:cstheme="minorHAnsi"/>
          <w:sz w:val="24"/>
          <w:szCs w:val="24"/>
        </w:rPr>
        <w:t>41</w:t>
      </w:r>
      <w:r w:rsidR="001F70B8">
        <w:rPr>
          <w:rFonts w:cstheme="minorHAnsi"/>
          <w:sz w:val="24"/>
          <w:szCs w:val="24"/>
        </w:rPr>
        <w:t xml:space="preserve">. important features were discovered that would help in alerting health service providers in time to save lives. </w:t>
      </w:r>
      <w:r w:rsidR="001F70B8" w:rsidRPr="00BD1BB3">
        <w:rPr>
          <w:rFonts w:cstheme="minorHAnsi"/>
          <w:sz w:val="24"/>
          <w:szCs w:val="24"/>
        </w:rPr>
        <w:t>The prediction of mortali</w:t>
      </w:r>
      <w:r w:rsidR="001F70B8">
        <w:rPr>
          <w:rFonts w:cstheme="minorHAnsi"/>
          <w:sz w:val="24"/>
          <w:szCs w:val="24"/>
        </w:rPr>
        <w:t>ty is important in healthcare and p</w:t>
      </w:r>
      <w:r w:rsidR="001F70B8" w:rsidRPr="00BD1BB3">
        <w:rPr>
          <w:rFonts w:cstheme="minorHAnsi"/>
          <w:sz w:val="24"/>
          <w:szCs w:val="24"/>
        </w:rPr>
        <w:t xml:space="preserve">roper care of the patient can be done </w:t>
      </w:r>
      <w:r w:rsidR="001F70B8">
        <w:rPr>
          <w:rFonts w:cstheme="minorHAnsi"/>
          <w:sz w:val="24"/>
          <w:szCs w:val="24"/>
        </w:rPr>
        <w:t>soon</w:t>
      </w:r>
      <w:r w:rsidR="001F70B8" w:rsidRPr="00BD1BB3">
        <w:rPr>
          <w:rFonts w:cstheme="minorHAnsi"/>
          <w:sz w:val="24"/>
          <w:szCs w:val="24"/>
        </w:rPr>
        <w:t xml:space="preserve"> after the prediction is made in good time.</w:t>
      </w:r>
    </w:p>
    <w:p w14:paraId="7A7ED1F7" w14:textId="18359E90" w:rsidR="009A260E" w:rsidRPr="00BD1BB3" w:rsidRDefault="00F32217" w:rsidP="00FB1F1A">
      <w:pPr>
        <w:jc w:val="both"/>
        <w:rPr>
          <w:rFonts w:cstheme="minorHAnsi"/>
          <w:sz w:val="24"/>
          <w:szCs w:val="24"/>
        </w:rPr>
      </w:pPr>
      <w:r w:rsidRPr="00BD1BB3">
        <w:rPr>
          <w:rFonts w:cstheme="minorHAnsi"/>
          <w:sz w:val="24"/>
          <w:szCs w:val="24"/>
        </w:rPr>
        <w:t>The dataset contain</w:t>
      </w:r>
      <w:r w:rsidR="001F70B8">
        <w:rPr>
          <w:rFonts w:cstheme="minorHAnsi"/>
          <w:sz w:val="24"/>
          <w:szCs w:val="24"/>
        </w:rPr>
        <w:t>ed</w:t>
      </w:r>
      <w:r w:rsidRPr="00BD1BB3">
        <w:rPr>
          <w:rFonts w:cstheme="minorHAnsi"/>
          <w:sz w:val="24"/>
          <w:szCs w:val="24"/>
        </w:rPr>
        <w:t xml:space="preserve"> a lot of missing values made us drop a lot of rows which was more than 50% of the main cohort.</w:t>
      </w:r>
    </w:p>
    <w:p w14:paraId="7B8CE214" w14:textId="0B2854C1" w:rsidR="00EB22FB" w:rsidRDefault="00EB22FB" w:rsidP="00FB1F1A">
      <w:pPr>
        <w:jc w:val="both"/>
        <w:rPr>
          <w:rFonts w:cstheme="minorHAnsi"/>
          <w:sz w:val="24"/>
          <w:szCs w:val="24"/>
        </w:rPr>
      </w:pPr>
      <w:r>
        <w:rPr>
          <w:rFonts w:cstheme="minorHAnsi"/>
          <w:sz w:val="24"/>
          <w:szCs w:val="24"/>
        </w:rPr>
        <w:t>Future work, we will continue to look at other possible features that can be used to predict mortality in COPD patients in addition to the ones we have already studied.</w:t>
      </w:r>
    </w:p>
    <w:p w14:paraId="71F525B3" w14:textId="77777777" w:rsidR="00EB22FB" w:rsidRDefault="00EB22FB">
      <w:pPr>
        <w:rPr>
          <w:rFonts w:cstheme="minorHAnsi"/>
          <w:sz w:val="24"/>
          <w:szCs w:val="24"/>
        </w:rPr>
      </w:pPr>
    </w:p>
    <w:p w14:paraId="7273BF8F" w14:textId="77777777" w:rsidR="00EB22FB" w:rsidRDefault="00EB22FB">
      <w:pPr>
        <w:rPr>
          <w:rFonts w:cstheme="minorHAnsi"/>
          <w:sz w:val="24"/>
          <w:szCs w:val="24"/>
        </w:rPr>
      </w:pPr>
    </w:p>
    <w:p w14:paraId="64F7B50C" w14:textId="77777777" w:rsidR="00EB22FB" w:rsidRDefault="00EB22FB">
      <w:pPr>
        <w:rPr>
          <w:rFonts w:cstheme="minorHAnsi"/>
          <w:sz w:val="24"/>
          <w:szCs w:val="24"/>
        </w:rPr>
      </w:pPr>
    </w:p>
    <w:p w14:paraId="526A502F" w14:textId="0867F9DF" w:rsidR="00EB22FB" w:rsidRDefault="00EB22FB">
      <w:pPr>
        <w:rPr>
          <w:rFonts w:cstheme="minorHAnsi"/>
          <w:sz w:val="24"/>
          <w:szCs w:val="24"/>
        </w:rPr>
      </w:pPr>
    </w:p>
    <w:p w14:paraId="17E982C8" w14:textId="744AF0EB" w:rsidR="00821555" w:rsidRDefault="00821555">
      <w:pPr>
        <w:rPr>
          <w:rFonts w:cstheme="minorHAnsi"/>
          <w:sz w:val="24"/>
          <w:szCs w:val="24"/>
        </w:rPr>
      </w:pPr>
    </w:p>
    <w:p w14:paraId="7A096566" w14:textId="5583E7F9" w:rsidR="00821555" w:rsidRDefault="00821555">
      <w:pPr>
        <w:rPr>
          <w:rFonts w:cstheme="minorHAnsi"/>
          <w:sz w:val="24"/>
          <w:szCs w:val="24"/>
        </w:rPr>
      </w:pPr>
    </w:p>
    <w:p w14:paraId="40672747" w14:textId="505AB73E" w:rsidR="00821555" w:rsidRDefault="00821555">
      <w:pPr>
        <w:rPr>
          <w:rFonts w:cstheme="minorHAnsi"/>
          <w:sz w:val="24"/>
          <w:szCs w:val="24"/>
        </w:rPr>
      </w:pPr>
    </w:p>
    <w:p w14:paraId="4334A74E" w14:textId="560336BF" w:rsidR="00821555" w:rsidRDefault="00821555">
      <w:pPr>
        <w:rPr>
          <w:rFonts w:cstheme="minorHAnsi"/>
          <w:sz w:val="24"/>
          <w:szCs w:val="24"/>
        </w:rPr>
      </w:pPr>
    </w:p>
    <w:p w14:paraId="54582E4E" w14:textId="55F535E9" w:rsidR="00821555" w:rsidRDefault="00821555">
      <w:pPr>
        <w:rPr>
          <w:rFonts w:cstheme="minorHAnsi"/>
          <w:sz w:val="24"/>
          <w:szCs w:val="24"/>
        </w:rPr>
      </w:pPr>
    </w:p>
    <w:p w14:paraId="3B2201BD" w14:textId="22A97E30" w:rsidR="00821555" w:rsidRDefault="00821555">
      <w:pPr>
        <w:rPr>
          <w:rFonts w:cstheme="minorHAnsi"/>
          <w:sz w:val="24"/>
          <w:szCs w:val="24"/>
        </w:rPr>
      </w:pPr>
    </w:p>
    <w:p w14:paraId="5B5AB8B3" w14:textId="426C8CE2" w:rsidR="00821555" w:rsidRDefault="00821555">
      <w:pPr>
        <w:rPr>
          <w:rFonts w:cstheme="minorHAnsi"/>
          <w:sz w:val="24"/>
          <w:szCs w:val="24"/>
        </w:rPr>
      </w:pPr>
    </w:p>
    <w:p w14:paraId="59659C7B" w14:textId="2A31077B" w:rsidR="00821555" w:rsidRDefault="00821555">
      <w:pPr>
        <w:rPr>
          <w:rFonts w:cstheme="minorHAnsi"/>
          <w:sz w:val="24"/>
          <w:szCs w:val="24"/>
        </w:rPr>
      </w:pPr>
    </w:p>
    <w:p w14:paraId="35F8C9A2" w14:textId="245C1E6D" w:rsidR="00821555" w:rsidRDefault="00821555">
      <w:pPr>
        <w:rPr>
          <w:rFonts w:cstheme="minorHAnsi"/>
          <w:sz w:val="24"/>
          <w:szCs w:val="24"/>
        </w:rPr>
      </w:pPr>
    </w:p>
    <w:p w14:paraId="7D07F584" w14:textId="3562B274" w:rsidR="00821555" w:rsidRDefault="00821555">
      <w:pPr>
        <w:rPr>
          <w:rFonts w:cstheme="minorHAnsi"/>
          <w:sz w:val="24"/>
          <w:szCs w:val="24"/>
        </w:rPr>
      </w:pPr>
    </w:p>
    <w:p w14:paraId="2664DC64" w14:textId="0667B06A" w:rsidR="00821555" w:rsidRDefault="00821555">
      <w:pPr>
        <w:rPr>
          <w:rFonts w:cstheme="minorHAnsi"/>
          <w:sz w:val="24"/>
          <w:szCs w:val="24"/>
        </w:rPr>
      </w:pPr>
    </w:p>
    <w:p w14:paraId="52E77BF1" w14:textId="77777777" w:rsidR="00821555" w:rsidRDefault="00821555">
      <w:pPr>
        <w:rPr>
          <w:rFonts w:cstheme="minorHAnsi"/>
          <w:sz w:val="24"/>
          <w:szCs w:val="24"/>
        </w:rPr>
      </w:pPr>
    </w:p>
    <w:p w14:paraId="3E8BA638" w14:textId="054DD720" w:rsidR="003D288F" w:rsidRDefault="00BD22CB" w:rsidP="00ED7CF7">
      <w:pPr>
        <w:pStyle w:val="3"/>
      </w:pPr>
      <w:r>
        <w:t>References</w:t>
      </w:r>
    </w:p>
    <w:p w14:paraId="70B96E94" w14:textId="14D41B81" w:rsidR="00296C06" w:rsidRDefault="00296C06" w:rsidP="00296C06"/>
    <w:p w14:paraId="2F80391C" w14:textId="77777777" w:rsidR="001D4922" w:rsidRPr="001D4922" w:rsidRDefault="00BD22CB" w:rsidP="001D4922">
      <w:pPr>
        <w:pStyle w:val="af0"/>
        <w:rPr>
          <w:rFonts w:ascii="Calibri" w:hAnsi="Calibri" w:cs="Calibri"/>
        </w:rPr>
      </w:pPr>
      <w:r>
        <w:lastRenderedPageBreak/>
        <w:fldChar w:fldCharType="begin"/>
      </w:r>
      <w:r w:rsidR="00256BA8">
        <w:instrText xml:space="preserve"> ADDIN ZOTERO_BIBL {"uncited":[],"omitted":[],"custom":[]} CSL_BIBLIOGRAPHY </w:instrText>
      </w:r>
      <w:r>
        <w:fldChar w:fldCharType="separate"/>
      </w:r>
      <w:r w:rsidR="001D4922" w:rsidRPr="001D4922">
        <w:rPr>
          <w:rFonts w:ascii="Calibri" w:hAnsi="Calibri" w:cs="Calibri"/>
        </w:rPr>
        <w:t>[1]</w:t>
      </w:r>
      <w:r w:rsidR="001D4922" w:rsidRPr="001D4922">
        <w:rPr>
          <w:rFonts w:ascii="Calibri" w:hAnsi="Calibri" w:cs="Calibri"/>
        </w:rPr>
        <w:tab/>
        <w:t xml:space="preserve">A. Cavaillès </w:t>
      </w:r>
      <w:r w:rsidR="001D4922" w:rsidRPr="001D4922">
        <w:rPr>
          <w:rFonts w:ascii="Calibri" w:hAnsi="Calibri" w:cs="Calibri"/>
          <w:i/>
          <w:iCs/>
        </w:rPr>
        <w:t>et al.</w:t>
      </w:r>
      <w:r w:rsidR="001D4922" w:rsidRPr="001D4922">
        <w:rPr>
          <w:rFonts w:ascii="Calibri" w:hAnsi="Calibri" w:cs="Calibri"/>
        </w:rPr>
        <w:t xml:space="preserve">, “Comorbidities of COPD,” </w:t>
      </w:r>
      <w:r w:rsidR="001D4922" w:rsidRPr="001D4922">
        <w:rPr>
          <w:rFonts w:ascii="Calibri" w:hAnsi="Calibri" w:cs="Calibri"/>
          <w:i/>
          <w:iCs/>
        </w:rPr>
        <w:t>Eur. Respir. Rev.</w:t>
      </w:r>
      <w:r w:rsidR="001D4922" w:rsidRPr="001D4922">
        <w:rPr>
          <w:rFonts w:ascii="Calibri" w:hAnsi="Calibri" w:cs="Calibri"/>
        </w:rPr>
        <w:t>, vol. 22, no. 130, pp. 454–475, Dec. 2013, doi: 10.1183/09059180.00008612.</w:t>
      </w:r>
    </w:p>
    <w:p w14:paraId="651BBB77" w14:textId="77777777" w:rsidR="001D4922" w:rsidRPr="001D4922" w:rsidRDefault="001D4922" w:rsidP="001D4922">
      <w:pPr>
        <w:pStyle w:val="af0"/>
        <w:rPr>
          <w:rFonts w:ascii="Calibri" w:hAnsi="Calibri" w:cs="Calibri"/>
        </w:rPr>
      </w:pPr>
      <w:r w:rsidRPr="001D4922">
        <w:rPr>
          <w:rFonts w:ascii="Calibri" w:hAnsi="Calibri" w:cs="Calibri"/>
        </w:rPr>
        <w:t>[2]</w:t>
      </w:r>
      <w:r w:rsidRPr="001D4922">
        <w:rPr>
          <w:rFonts w:ascii="Calibri" w:hAnsi="Calibri" w:cs="Calibri"/>
        </w:rPr>
        <w:tab/>
        <w:t>WHO, “Chronic obstructive pulmonary disease (COPD),” Jun. 21, 2021. https://www.who.int/news-room/fact-sheets/detail/chronic-obstructive-pulmonary-disease-(copd) (accessed Jun. 29, 2021).</w:t>
      </w:r>
    </w:p>
    <w:p w14:paraId="73F3AB54" w14:textId="77777777" w:rsidR="001D4922" w:rsidRPr="001D4922" w:rsidRDefault="001D4922" w:rsidP="001D4922">
      <w:pPr>
        <w:pStyle w:val="af0"/>
        <w:rPr>
          <w:rFonts w:ascii="Calibri" w:hAnsi="Calibri" w:cs="Calibri"/>
        </w:rPr>
      </w:pPr>
      <w:r w:rsidRPr="001D4922">
        <w:rPr>
          <w:rFonts w:ascii="Calibri" w:hAnsi="Calibri" w:cs="Calibri"/>
        </w:rPr>
        <w:t>[3]</w:t>
      </w:r>
      <w:r w:rsidRPr="001D4922">
        <w:rPr>
          <w:rFonts w:ascii="Calibri" w:hAnsi="Calibri" w:cs="Calibri"/>
        </w:rPr>
        <w:tab/>
        <w:t xml:space="preserve">G. Hillas, F. Perlikos, I. Tsiligianni, and N. Tzanakis, “Managing comorbidities in COPD,” </w:t>
      </w:r>
      <w:r w:rsidRPr="001D4922">
        <w:rPr>
          <w:rFonts w:ascii="Calibri" w:hAnsi="Calibri" w:cs="Calibri"/>
          <w:i/>
          <w:iCs/>
        </w:rPr>
        <w:t>Int. J. Chron. Obstruct. Pulmon. Dis.</w:t>
      </w:r>
      <w:r w:rsidRPr="001D4922">
        <w:rPr>
          <w:rFonts w:ascii="Calibri" w:hAnsi="Calibri" w:cs="Calibri"/>
        </w:rPr>
        <w:t>, vol. 10, pp. 95–109, 2015, doi: 10.2147/COPD.S54473.</w:t>
      </w:r>
    </w:p>
    <w:p w14:paraId="6600B351" w14:textId="77777777" w:rsidR="001D4922" w:rsidRPr="001D4922" w:rsidRDefault="001D4922" w:rsidP="001D4922">
      <w:pPr>
        <w:pStyle w:val="af0"/>
        <w:rPr>
          <w:rFonts w:ascii="Calibri" w:hAnsi="Calibri" w:cs="Calibri"/>
        </w:rPr>
      </w:pPr>
      <w:r w:rsidRPr="001D4922">
        <w:rPr>
          <w:rFonts w:ascii="Calibri" w:hAnsi="Calibri" w:cs="Calibri"/>
        </w:rPr>
        <w:t>[4]</w:t>
      </w:r>
      <w:r w:rsidRPr="001D4922">
        <w:rPr>
          <w:rFonts w:ascii="Calibri" w:hAnsi="Calibri" w:cs="Calibri"/>
        </w:rPr>
        <w:tab/>
        <w:t xml:space="preserve">W. Huang, R. Xie, Y. Hong, and Q. Chen, “Association Between Comorbid Chronic Obstructive Pulmonary Disease and Prognosis of Patients Admitted to the Intensive Care Unit for Non-COPD Reasons: A Retrospective Cohort Study,” </w:t>
      </w:r>
      <w:r w:rsidRPr="001D4922">
        <w:rPr>
          <w:rFonts w:ascii="Calibri" w:hAnsi="Calibri" w:cs="Calibri"/>
          <w:i/>
          <w:iCs/>
        </w:rPr>
        <w:t>Int. J. COPD</w:t>
      </w:r>
      <w:r w:rsidRPr="001D4922">
        <w:rPr>
          <w:rFonts w:ascii="Calibri" w:hAnsi="Calibri" w:cs="Calibri"/>
        </w:rPr>
        <w:t>, vol. 15, pp. 279–287, Feb. 2020, doi: 10.2147/COPD.S244020.</w:t>
      </w:r>
    </w:p>
    <w:p w14:paraId="43EC29BB" w14:textId="77777777" w:rsidR="001D4922" w:rsidRPr="001D4922" w:rsidRDefault="001D4922" w:rsidP="001D4922">
      <w:pPr>
        <w:pStyle w:val="af0"/>
        <w:rPr>
          <w:rFonts w:ascii="Calibri" w:hAnsi="Calibri" w:cs="Calibri"/>
        </w:rPr>
      </w:pPr>
      <w:r w:rsidRPr="001D4922">
        <w:rPr>
          <w:rFonts w:ascii="Calibri" w:hAnsi="Calibri" w:cs="Calibri"/>
        </w:rPr>
        <w:t>[5]</w:t>
      </w:r>
      <w:r w:rsidRPr="001D4922">
        <w:rPr>
          <w:rFonts w:ascii="Calibri" w:hAnsi="Calibri" w:cs="Calibri"/>
        </w:rPr>
        <w:tab/>
        <w:t>Patricia Inachio PhD, “With Type 2 Diabetes and COPD Increasing, Researchers Look for Links,” Apr. 30, 2019. https://copdnewstoday.com/2019/04/30/type-2-diabetes-copd-increasing-researchers-look-links/ (accessed Jun. 29, 2021).</w:t>
      </w:r>
    </w:p>
    <w:p w14:paraId="5609B5B6" w14:textId="77777777" w:rsidR="001D4922" w:rsidRPr="001D4922" w:rsidRDefault="001D4922" w:rsidP="001D4922">
      <w:pPr>
        <w:pStyle w:val="af0"/>
        <w:rPr>
          <w:rFonts w:ascii="Calibri" w:hAnsi="Calibri" w:cs="Calibri"/>
        </w:rPr>
      </w:pPr>
      <w:r w:rsidRPr="001D4922">
        <w:rPr>
          <w:rFonts w:ascii="Calibri" w:hAnsi="Calibri" w:cs="Calibri"/>
        </w:rPr>
        <w:t>[6]</w:t>
      </w:r>
      <w:r w:rsidRPr="001D4922">
        <w:rPr>
          <w:rFonts w:ascii="Calibri" w:hAnsi="Calibri" w:cs="Calibri"/>
        </w:rPr>
        <w:tab/>
        <w:t xml:space="preserve">S. Gläser, S. Krüger, M. Merkel, P. Bramlage, and F. J. F. Herth, “Chronic Obstructive Pulmonary Disease and Diabetes Mellitus: A Systematic Review of the Literature,” </w:t>
      </w:r>
      <w:r w:rsidRPr="001D4922">
        <w:rPr>
          <w:rFonts w:ascii="Calibri" w:hAnsi="Calibri" w:cs="Calibri"/>
          <w:i/>
          <w:iCs/>
        </w:rPr>
        <w:t>Respiration</w:t>
      </w:r>
      <w:r w:rsidRPr="001D4922">
        <w:rPr>
          <w:rFonts w:ascii="Calibri" w:hAnsi="Calibri" w:cs="Calibri"/>
        </w:rPr>
        <w:t>, vol. 89, no. 3, pp. 253–264, 2015, doi: 10.1159/000369863.</w:t>
      </w:r>
    </w:p>
    <w:p w14:paraId="4D8CEB98" w14:textId="77777777" w:rsidR="001D4922" w:rsidRPr="001D4922" w:rsidRDefault="001D4922" w:rsidP="001D4922">
      <w:pPr>
        <w:pStyle w:val="af0"/>
        <w:rPr>
          <w:rFonts w:ascii="Calibri" w:hAnsi="Calibri" w:cs="Calibri"/>
        </w:rPr>
      </w:pPr>
      <w:r w:rsidRPr="001D4922">
        <w:rPr>
          <w:rFonts w:ascii="Calibri" w:hAnsi="Calibri" w:cs="Calibri"/>
        </w:rPr>
        <w:t>[7]</w:t>
      </w:r>
      <w:r w:rsidRPr="001D4922">
        <w:rPr>
          <w:rFonts w:ascii="Calibri" w:hAnsi="Calibri" w:cs="Calibri"/>
        </w:rPr>
        <w:tab/>
        <w:t xml:space="preserve">J. S. Rana </w:t>
      </w:r>
      <w:r w:rsidRPr="001D4922">
        <w:rPr>
          <w:rFonts w:ascii="Calibri" w:hAnsi="Calibri" w:cs="Calibri"/>
          <w:i/>
          <w:iCs/>
        </w:rPr>
        <w:t>et al.</w:t>
      </w:r>
      <w:r w:rsidRPr="001D4922">
        <w:rPr>
          <w:rFonts w:ascii="Calibri" w:hAnsi="Calibri" w:cs="Calibri"/>
        </w:rPr>
        <w:t xml:space="preserve">, “Chronic obstructive pulmonary disease, asthma, and risk of type 2 diabetes in women,” </w:t>
      </w:r>
      <w:r w:rsidRPr="001D4922">
        <w:rPr>
          <w:rFonts w:ascii="Calibri" w:hAnsi="Calibri" w:cs="Calibri"/>
          <w:i/>
          <w:iCs/>
        </w:rPr>
        <w:t>Diabetes Care</w:t>
      </w:r>
      <w:r w:rsidRPr="001D4922">
        <w:rPr>
          <w:rFonts w:ascii="Calibri" w:hAnsi="Calibri" w:cs="Calibri"/>
        </w:rPr>
        <w:t>, vol. 27, no. 10, pp. 2478–2484, Oct. 2004, doi: 10.2337/diacare.27.10.2478.</w:t>
      </w:r>
    </w:p>
    <w:p w14:paraId="32371650" w14:textId="77777777" w:rsidR="001D4922" w:rsidRPr="001D4922" w:rsidRDefault="001D4922" w:rsidP="001D4922">
      <w:pPr>
        <w:pStyle w:val="af0"/>
        <w:rPr>
          <w:rFonts w:ascii="Calibri" w:hAnsi="Calibri" w:cs="Calibri"/>
        </w:rPr>
      </w:pPr>
      <w:r w:rsidRPr="001D4922">
        <w:rPr>
          <w:rFonts w:ascii="Calibri" w:hAnsi="Calibri" w:cs="Calibri"/>
        </w:rPr>
        <w:t>[8]</w:t>
      </w:r>
      <w:r w:rsidRPr="001D4922">
        <w:rPr>
          <w:rFonts w:ascii="Calibri" w:hAnsi="Calibri" w:cs="Calibri"/>
        </w:rPr>
        <w:tab/>
        <w:t xml:space="preserve">P. Rogliani, G. Lucà, and D. Lauro, “Chronic obstructive pulmonary disease and diabetes,” </w:t>
      </w:r>
      <w:r w:rsidRPr="001D4922">
        <w:rPr>
          <w:rFonts w:ascii="Calibri" w:hAnsi="Calibri" w:cs="Calibri"/>
          <w:i/>
          <w:iCs/>
        </w:rPr>
        <w:t>COPD Res. Pract.</w:t>
      </w:r>
      <w:r w:rsidRPr="001D4922">
        <w:rPr>
          <w:rFonts w:ascii="Calibri" w:hAnsi="Calibri" w:cs="Calibri"/>
        </w:rPr>
        <w:t>, vol. 1, no. 1, p. 3, Aug. 2015, doi: 10.1186/s40749-015-0005-y.</w:t>
      </w:r>
    </w:p>
    <w:p w14:paraId="065FCAB7" w14:textId="77777777" w:rsidR="001D4922" w:rsidRPr="001D4922" w:rsidRDefault="001D4922" w:rsidP="001D4922">
      <w:pPr>
        <w:pStyle w:val="af0"/>
        <w:rPr>
          <w:rFonts w:ascii="Calibri" w:hAnsi="Calibri" w:cs="Calibri"/>
        </w:rPr>
      </w:pPr>
      <w:r w:rsidRPr="001D4922">
        <w:rPr>
          <w:rFonts w:ascii="Calibri" w:hAnsi="Calibri" w:cs="Calibri"/>
        </w:rPr>
        <w:t>[9]</w:t>
      </w:r>
      <w:r w:rsidRPr="001D4922">
        <w:rPr>
          <w:rFonts w:ascii="Calibri" w:hAnsi="Calibri" w:cs="Calibri"/>
        </w:rPr>
        <w:tab/>
        <w:t xml:space="preserve">T.-W. Ho, C.-T. Huang, Y.-J. Tsai, A. S.-Y. Lien, F. Lai, and C.-J. Yu, “Metformin use mitigates the adverse prognostic effect of diabetes mellitus in chronic obstructive pulmonary disease,” </w:t>
      </w:r>
      <w:r w:rsidRPr="001D4922">
        <w:rPr>
          <w:rFonts w:ascii="Calibri" w:hAnsi="Calibri" w:cs="Calibri"/>
          <w:i/>
          <w:iCs/>
        </w:rPr>
        <w:t>Respir. Res.</w:t>
      </w:r>
      <w:r w:rsidRPr="001D4922">
        <w:rPr>
          <w:rFonts w:ascii="Calibri" w:hAnsi="Calibri" w:cs="Calibri"/>
        </w:rPr>
        <w:t>, vol. 20, Apr. 2019, doi: 10.1186/s12931-019-1035-9.</w:t>
      </w:r>
    </w:p>
    <w:p w14:paraId="23F0852E" w14:textId="77777777" w:rsidR="001D4922" w:rsidRPr="001D4922" w:rsidRDefault="001D4922" w:rsidP="001D4922">
      <w:pPr>
        <w:pStyle w:val="af0"/>
        <w:rPr>
          <w:rFonts w:ascii="Calibri" w:hAnsi="Calibri" w:cs="Calibri"/>
        </w:rPr>
      </w:pPr>
      <w:r w:rsidRPr="001D4922">
        <w:rPr>
          <w:rFonts w:ascii="Calibri" w:hAnsi="Calibri" w:cs="Calibri"/>
        </w:rPr>
        <w:t>[10]</w:t>
      </w:r>
      <w:r w:rsidRPr="001D4922">
        <w:rPr>
          <w:rFonts w:ascii="Calibri" w:hAnsi="Calibri" w:cs="Calibri"/>
        </w:rPr>
        <w:tab/>
        <w:t xml:space="preserve">S. J. Kiddle, H. R. Whittaker, S. R. Seaman, and J. K. Quint, “Prediction of five-year mortality after COPD diagnosis using primary care records,” </w:t>
      </w:r>
      <w:r w:rsidRPr="001D4922">
        <w:rPr>
          <w:rFonts w:ascii="Calibri" w:hAnsi="Calibri" w:cs="Calibri"/>
          <w:i/>
          <w:iCs/>
        </w:rPr>
        <w:t>PLOS ONE</w:t>
      </w:r>
      <w:r w:rsidRPr="001D4922">
        <w:rPr>
          <w:rFonts w:ascii="Calibri" w:hAnsi="Calibri" w:cs="Calibri"/>
        </w:rPr>
        <w:t>, vol. 15, no. 7, p. e0236011, Jul. 2020, doi: 10.1371/journal.pone.0236011.</w:t>
      </w:r>
    </w:p>
    <w:p w14:paraId="5D32001D" w14:textId="77777777" w:rsidR="001D4922" w:rsidRPr="001D4922" w:rsidRDefault="001D4922" w:rsidP="001D4922">
      <w:pPr>
        <w:pStyle w:val="af0"/>
        <w:rPr>
          <w:rFonts w:ascii="Calibri" w:hAnsi="Calibri" w:cs="Calibri"/>
        </w:rPr>
      </w:pPr>
      <w:r w:rsidRPr="001D4922">
        <w:rPr>
          <w:rFonts w:ascii="Calibri" w:hAnsi="Calibri" w:cs="Calibri"/>
        </w:rPr>
        <w:t>[11]</w:t>
      </w:r>
      <w:r w:rsidRPr="001D4922">
        <w:rPr>
          <w:rFonts w:ascii="Calibri" w:hAnsi="Calibri" w:cs="Calibri"/>
        </w:rPr>
        <w:tab/>
        <w:t xml:space="preserve">A. E. W. Johnson </w:t>
      </w:r>
      <w:r w:rsidRPr="001D4922">
        <w:rPr>
          <w:rFonts w:ascii="Calibri" w:hAnsi="Calibri" w:cs="Calibri"/>
          <w:i/>
          <w:iCs/>
        </w:rPr>
        <w:t>et al.</w:t>
      </w:r>
      <w:r w:rsidRPr="001D4922">
        <w:rPr>
          <w:rFonts w:ascii="Calibri" w:hAnsi="Calibri" w:cs="Calibri"/>
        </w:rPr>
        <w:t xml:space="preserve">, “MIMIC-III, a freely accessible critical care database,” </w:t>
      </w:r>
      <w:r w:rsidRPr="001D4922">
        <w:rPr>
          <w:rFonts w:ascii="Calibri" w:hAnsi="Calibri" w:cs="Calibri"/>
          <w:i/>
          <w:iCs/>
        </w:rPr>
        <w:t>Sci. Data</w:t>
      </w:r>
      <w:r w:rsidRPr="001D4922">
        <w:rPr>
          <w:rFonts w:ascii="Calibri" w:hAnsi="Calibri" w:cs="Calibri"/>
        </w:rPr>
        <w:t>, vol. 3, no. 1, p. 160035, May 2016, doi: 10.1038/sdata.2016.35.</w:t>
      </w:r>
    </w:p>
    <w:p w14:paraId="623B4089" w14:textId="77777777" w:rsidR="001D4922" w:rsidRPr="001D4922" w:rsidRDefault="001D4922" w:rsidP="001D4922">
      <w:pPr>
        <w:pStyle w:val="af0"/>
        <w:rPr>
          <w:rFonts w:ascii="Calibri" w:hAnsi="Calibri" w:cs="Calibri"/>
        </w:rPr>
      </w:pPr>
      <w:r w:rsidRPr="001D4922">
        <w:rPr>
          <w:rFonts w:ascii="Calibri" w:hAnsi="Calibri" w:cs="Calibri"/>
        </w:rPr>
        <w:t>[12]</w:t>
      </w:r>
      <w:r w:rsidRPr="001D4922">
        <w:rPr>
          <w:rFonts w:ascii="Calibri" w:hAnsi="Calibri" w:cs="Calibri"/>
        </w:rPr>
        <w:tab/>
        <w:t>H. Zhang, M.-F. Balcan, and D. P. Woodruff, “Medical Missing Data Imputation by Stackelberg GAN,” p. 13.</w:t>
      </w:r>
    </w:p>
    <w:p w14:paraId="1627A61B" w14:textId="77777777" w:rsidR="001D4922" w:rsidRPr="001D4922" w:rsidRDefault="001D4922" w:rsidP="001D4922">
      <w:pPr>
        <w:pStyle w:val="af0"/>
        <w:rPr>
          <w:rFonts w:ascii="Calibri" w:hAnsi="Calibri" w:cs="Calibri"/>
        </w:rPr>
      </w:pPr>
      <w:r w:rsidRPr="001D4922">
        <w:rPr>
          <w:rFonts w:ascii="Calibri" w:hAnsi="Calibri" w:cs="Calibri"/>
        </w:rPr>
        <w:t>[13]</w:t>
      </w:r>
      <w:r w:rsidRPr="001D4922">
        <w:rPr>
          <w:rFonts w:ascii="Calibri" w:hAnsi="Calibri" w:cs="Calibri"/>
        </w:rPr>
        <w:tab/>
        <w:t xml:space="preserve">N. Hou </w:t>
      </w:r>
      <w:r w:rsidRPr="001D4922">
        <w:rPr>
          <w:rFonts w:ascii="Calibri" w:hAnsi="Calibri" w:cs="Calibri"/>
          <w:i/>
          <w:iCs/>
        </w:rPr>
        <w:t>et al.</w:t>
      </w:r>
      <w:r w:rsidRPr="001D4922">
        <w:rPr>
          <w:rFonts w:ascii="Calibri" w:hAnsi="Calibri" w:cs="Calibri"/>
        </w:rPr>
        <w:t xml:space="preserve">, “Predicting 30-days mortality for MIMIC-III patients with sepsis-3: a machine learning approach using XGboost,” </w:t>
      </w:r>
      <w:r w:rsidRPr="001D4922">
        <w:rPr>
          <w:rFonts w:ascii="Calibri" w:hAnsi="Calibri" w:cs="Calibri"/>
          <w:i/>
          <w:iCs/>
        </w:rPr>
        <w:t>J. Transl. Med.</w:t>
      </w:r>
      <w:r w:rsidRPr="001D4922">
        <w:rPr>
          <w:rFonts w:ascii="Calibri" w:hAnsi="Calibri" w:cs="Calibri"/>
        </w:rPr>
        <w:t>, vol. 18, no. 1, p. 462, Dec. 2020, doi: 10.1186/s12967-020-02620-5.</w:t>
      </w:r>
    </w:p>
    <w:p w14:paraId="0A1C2796" w14:textId="77777777" w:rsidR="001D4922" w:rsidRPr="001D4922" w:rsidRDefault="001D4922" w:rsidP="001D4922">
      <w:pPr>
        <w:pStyle w:val="af0"/>
        <w:rPr>
          <w:rFonts w:ascii="Calibri" w:hAnsi="Calibri" w:cs="Calibri"/>
        </w:rPr>
      </w:pPr>
      <w:r w:rsidRPr="001D4922">
        <w:rPr>
          <w:rFonts w:ascii="Calibri" w:hAnsi="Calibri" w:cs="Calibri"/>
        </w:rPr>
        <w:t>[14]</w:t>
      </w:r>
      <w:r w:rsidRPr="001D4922">
        <w:rPr>
          <w:rFonts w:ascii="Calibri" w:hAnsi="Calibri" w:cs="Calibri"/>
        </w:rPr>
        <w:tab/>
        <w:t xml:space="preserve">R. A. Deyo, D. C. Cherkin, and M. A. Ciol, “Adapting a clinical comorbidity index for use with ICD-9-CM administrative databases,” </w:t>
      </w:r>
      <w:r w:rsidRPr="001D4922">
        <w:rPr>
          <w:rFonts w:ascii="Calibri" w:hAnsi="Calibri" w:cs="Calibri"/>
          <w:i/>
          <w:iCs/>
        </w:rPr>
        <w:t>J. Clin. Epidemiol.</w:t>
      </w:r>
      <w:r w:rsidRPr="001D4922">
        <w:rPr>
          <w:rFonts w:ascii="Calibri" w:hAnsi="Calibri" w:cs="Calibri"/>
        </w:rPr>
        <w:t>, vol. 45, no. 6, pp. 613–619, Jun. 1992, doi: 10.1016/0895-4356(92)90133-8.</w:t>
      </w:r>
    </w:p>
    <w:p w14:paraId="75276DCC" w14:textId="77777777" w:rsidR="001D4922" w:rsidRPr="001D4922" w:rsidRDefault="001D4922" w:rsidP="001D4922">
      <w:pPr>
        <w:pStyle w:val="af0"/>
        <w:rPr>
          <w:rFonts w:ascii="Calibri" w:hAnsi="Calibri" w:cs="Calibri"/>
        </w:rPr>
      </w:pPr>
      <w:r w:rsidRPr="001D4922">
        <w:rPr>
          <w:rFonts w:ascii="Calibri" w:hAnsi="Calibri" w:cs="Calibri"/>
        </w:rPr>
        <w:t>[15]</w:t>
      </w:r>
      <w:r w:rsidRPr="001D4922">
        <w:rPr>
          <w:rFonts w:ascii="Calibri" w:hAnsi="Calibri" w:cs="Calibri"/>
        </w:rPr>
        <w:tab/>
        <w:t xml:space="preserve">H. Quan </w:t>
      </w:r>
      <w:r w:rsidRPr="001D4922">
        <w:rPr>
          <w:rFonts w:ascii="Calibri" w:hAnsi="Calibri" w:cs="Calibri"/>
          <w:i/>
          <w:iCs/>
        </w:rPr>
        <w:t>et al.</w:t>
      </w:r>
      <w:r w:rsidRPr="001D4922">
        <w:rPr>
          <w:rFonts w:ascii="Calibri" w:hAnsi="Calibri" w:cs="Calibri"/>
        </w:rPr>
        <w:t xml:space="preserve">, “Coding algorithms for defining comorbidities in ICD-9-CM and ICD-10 administrative data,” </w:t>
      </w:r>
      <w:r w:rsidRPr="001D4922">
        <w:rPr>
          <w:rFonts w:ascii="Calibri" w:hAnsi="Calibri" w:cs="Calibri"/>
          <w:i/>
          <w:iCs/>
        </w:rPr>
        <w:t>Med. Care</w:t>
      </w:r>
      <w:r w:rsidRPr="001D4922">
        <w:rPr>
          <w:rFonts w:ascii="Calibri" w:hAnsi="Calibri" w:cs="Calibri"/>
        </w:rPr>
        <w:t>, vol. 43, no. 11, pp. 1130–1139, Nov. 2005, doi: 10.1097/01.mlr.0000182534.19832.83.</w:t>
      </w:r>
    </w:p>
    <w:p w14:paraId="04AC0FD1" w14:textId="77777777" w:rsidR="001D4922" w:rsidRPr="001D4922" w:rsidRDefault="001D4922" w:rsidP="001D4922">
      <w:pPr>
        <w:pStyle w:val="af0"/>
        <w:rPr>
          <w:rFonts w:ascii="Calibri" w:hAnsi="Calibri" w:cs="Calibri"/>
        </w:rPr>
      </w:pPr>
      <w:r w:rsidRPr="001D4922">
        <w:rPr>
          <w:rFonts w:ascii="Calibri" w:hAnsi="Calibri" w:cs="Calibri"/>
        </w:rPr>
        <w:t>[16]</w:t>
      </w:r>
      <w:r w:rsidRPr="001D4922">
        <w:rPr>
          <w:rFonts w:ascii="Calibri" w:hAnsi="Calibri" w:cs="Calibri"/>
        </w:rPr>
        <w:tab/>
        <w:t>Johnson, Alistair, Pollard, Tom, and Mark, Roger, “MIMIC-III Clinical Database.” PhysioNet, 2015. doi: 10.13026/C2XW26.</w:t>
      </w:r>
    </w:p>
    <w:p w14:paraId="57E77D32" w14:textId="77777777" w:rsidR="001D4922" w:rsidRPr="001D4922" w:rsidRDefault="001D4922" w:rsidP="001D4922">
      <w:pPr>
        <w:pStyle w:val="af0"/>
        <w:rPr>
          <w:rFonts w:ascii="Calibri" w:hAnsi="Calibri" w:cs="Calibri"/>
        </w:rPr>
      </w:pPr>
      <w:r w:rsidRPr="001D4922">
        <w:rPr>
          <w:rFonts w:ascii="Calibri" w:hAnsi="Calibri" w:cs="Calibri"/>
        </w:rPr>
        <w:t>[17]</w:t>
      </w:r>
      <w:r w:rsidRPr="001D4922">
        <w:rPr>
          <w:rFonts w:ascii="Calibri" w:hAnsi="Calibri" w:cs="Calibri"/>
        </w:rPr>
        <w:tab/>
        <w:t>“Elixhauser Comorbidity Index - an overview | ScienceDirect Topics.” https://www.sciencedirect.com/topics/medicine-and-dentistry/elixhauser-comorbidity-index (accessed Jun. 29, 2021).</w:t>
      </w:r>
    </w:p>
    <w:p w14:paraId="66BAD0D0" w14:textId="77777777" w:rsidR="001D4922" w:rsidRPr="001D4922" w:rsidRDefault="001D4922" w:rsidP="001D4922">
      <w:pPr>
        <w:pStyle w:val="af0"/>
        <w:rPr>
          <w:rFonts w:ascii="Calibri" w:hAnsi="Calibri" w:cs="Calibri"/>
        </w:rPr>
      </w:pPr>
      <w:r w:rsidRPr="001D4922">
        <w:rPr>
          <w:rFonts w:ascii="Calibri" w:hAnsi="Calibri" w:cs="Calibri"/>
        </w:rPr>
        <w:t>[18]</w:t>
      </w:r>
      <w:r w:rsidRPr="001D4922">
        <w:rPr>
          <w:rFonts w:ascii="Calibri" w:hAnsi="Calibri" w:cs="Calibri"/>
        </w:rPr>
        <w:tab/>
        <w:t xml:space="preserve">C.-A. Hu </w:t>
      </w:r>
      <w:r w:rsidRPr="001D4922">
        <w:rPr>
          <w:rFonts w:ascii="Calibri" w:hAnsi="Calibri" w:cs="Calibri"/>
          <w:i/>
          <w:iCs/>
        </w:rPr>
        <w:t>et al.</w:t>
      </w:r>
      <w:r w:rsidRPr="001D4922">
        <w:rPr>
          <w:rFonts w:ascii="Calibri" w:hAnsi="Calibri" w:cs="Calibri"/>
        </w:rPr>
        <w:t xml:space="preserve">, “Using a machine learning approach to predict mortality in critically ill influenza patients: a cross-sectional retrospective multicentre study in Taiwan,” </w:t>
      </w:r>
      <w:r w:rsidRPr="001D4922">
        <w:rPr>
          <w:rFonts w:ascii="Calibri" w:hAnsi="Calibri" w:cs="Calibri"/>
          <w:i/>
          <w:iCs/>
        </w:rPr>
        <w:t>BMJ Open</w:t>
      </w:r>
      <w:r w:rsidRPr="001D4922">
        <w:rPr>
          <w:rFonts w:ascii="Calibri" w:hAnsi="Calibri" w:cs="Calibri"/>
        </w:rPr>
        <w:t>, vol. 10, no. 2, p. e033898, Feb. 2020, doi: 10.1136/bmjopen-2019-033898.</w:t>
      </w:r>
    </w:p>
    <w:p w14:paraId="27E999C0" w14:textId="77777777" w:rsidR="001D4922" w:rsidRPr="001D4922" w:rsidRDefault="001D4922" w:rsidP="001D4922">
      <w:pPr>
        <w:pStyle w:val="af0"/>
        <w:rPr>
          <w:rFonts w:ascii="Calibri" w:hAnsi="Calibri" w:cs="Calibri"/>
        </w:rPr>
      </w:pPr>
      <w:r w:rsidRPr="001D4922">
        <w:rPr>
          <w:rFonts w:ascii="Calibri" w:hAnsi="Calibri" w:cs="Calibri"/>
        </w:rPr>
        <w:lastRenderedPageBreak/>
        <w:t>[19]</w:t>
      </w:r>
      <w:r w:rsidRPr="001D4922">
        <w:rPr>
          <w:rFonts w:ascii="Calibri" w:hAnsi="Calibri" w:cs="Calibri"/>
        </w:rPr>
        <w:tab/>
        <w:t xml:space="preserve">J. Liu, J. Wu, S. Liu, M. Li, K. Hu, and K. Li, “Predicting mortality of patients with acute kidney injury in the ICU using XGBoost model,” </w:t>
      </w:r>
      <w:r w:rsidRPr="001D4922">
        <w:rPr>
          <w:rFonts w:ascii="Calibri" w:hAnsi="Calibri" w:cs="Calibri"/>
          <w:i/>
          <w:iCs/>
        </w:rPr>
        <w:t>PLOS ONE</w:t>
      </w:r>
      <w:r w:rsidRPr="001D4922">
        <w:rPr>
          <w:rFonts w:ascii="Calibri" w:hAnsi="Calibri" w:cs="Calibri"/>
        </w:rPr>
        <w:t>, vol. 16, no. 2, p. e0246306, Feb. 2021, doi: 10.1371/journal.pone.0246306.</w:t>
      </w:r>
    </w:p>
    <w:p w14:paraId="47BC1A97" w14:textId="77777777" w:rsidR="001D4922" w:rsidRPr="001D4922" w:rsidRDefault="001D4922" w:rsidP="001D4922">
      <w:pPr>
        <w:pStyle w:val="af0"/>
        <w:rPr>
          <w:rFonts w:ascii="Calibri" w:hAnsi="Calibri" w:cs="Calibri"/>
        </w:rPr>
      </w:pPr>
      <w:r w:rsidRPr="001D4922">
        <w:rPr>
          <w:rFonts w:ascii="Calibri" w:hAnsi="Calibri" w:cs="Calibri"/>
        </w:rPr>
        <w:t>[20]</w:t>
      </w:r>
      <w:r w:rsidRPr="001D4922">
        <w:rPr>
          <w:rFonts w:ascii="Calibri" w:hAnsi="Calibri" w:cs="Calibri"/>
        </w:rPr>
        <w:tab/>
        <w:t xml:space="preserve">Na Serere, “Black Box Model Using Explainable AI with Practical Example,” </w:t>
      </w:r>
      <w:r w:rsidRPr="001D4922">
        <w:rPr>
          <w:rFonts w:ascii="Calibri" w:hAnsi="Calibri" w:cs="Calibri"/>
          <w:i/>
          <w:iCs/>
        </w:rPr>
        <w:t>Analytics Vidhya</w:t>
      </w:r>
      <w:r w:rsidRPr="001D4922">
        <w:rPr>
          <w:rFonts w:ascii="Calibri" w:hAnsi="Calibri" w:cs="Calibri"/>
        </w:rPr>
        <w:t>, Oct. 24, 2020. https://www.analyticsvidhya.com/blog/2020/10/unveiling-the-black-box-model-using-explainable-ai-lime-shap-industry-use-case/ (accessed Jun. 29, 2021).</w:t>
      </w:r>
    </w:p>
    <w:p w14:paraId="1654E368" w14:textId="77777777" w:rsidR="001D4922" w:rsidRPr="001D4922" w:rsidRDefault="001D4922" w:rsidP="001D4922">
      <w:pPr>
        <w:pStyle w:val="af0"/>
        <w:rPr>
          <w:rFonts w:ascii="Calibri" w:hAnsi="Calibri" w:cs="Calibri"/>
        </w:rPr>
      </w:pPr>
      <w:r w:rsidRPr="001D4922">
        <w:rPr>
          <w:rFonts w:ascii="Calibri" w:hAnsi="Calibri" w:cs="Calibri"/>
        </w:rPr>
        <w:t>[21]</w:t>
      </w:r>
      <w:r w:rsidRPr="001D4922">
        <w:rPr>
          <w:rFonts w:ascii="Calibri" w:hAnsi="Calibri" w:cs="Calibri"/>
        </w:rPr>
        <w:tab/>
        <w:t xml:space="preserve">S. M. Lundberg </w:t>
      </w:r>
      <w:r w:rsidRPr="001D4922">
        <w:rPr>
          <w:rFonts w:ascii="Calibri" w:hAnsi="Calibri" w:cs="Calibri"/>
          <w:i/>
          <w:iCs/>
        </w:rPr>
        <w:t>et al.</w:t>
      </w:r>
      <w:r w:rsidRPr="001D4922">
        <w:rPr>
          <w:rFonts w:ascii="Calibri" w:hAnsi="Calibri" w:cs="Calibri"/>
        </w:rPr>
        <w:t xml:space="preserve">, “From local explanations to global understanding with explainable AI for trees,” </w:t>
      </w:r>
      <w:r w:rsidRPr="001D4922">
        <w:rPr>
          <w:rFonts w:ascii="Calibri" w:hAnsi="Calibri" w:cs="Calibri"/>
          <w:i/>
          <w:iCs/>
        </w:rPr>
        <w:t>Nat. Mach. Intell.</w:t>
      </w:r>
      <w:r w:rsidRPr="001D4922">
        <w:rPr>
          <w:rFonts w:ascii="Calibri" w:hAnsi="Calibri" w:cs="Calibri"/>
        </w:rPr>
        <w:t>, vol. 2, no. 1, pp. 56–67, Jan. 2020, doi: 10.1038/s42256-019-0138-9.</w:t>
      </w:r>
    </w:p>
    <w:p w14:paraId="27B11C50" w14:textId="39F48431" w:rsidR="00296C06" w:rsidRDefault="00BD22CB" w:rsidP="00296C06">
      <w:r>
        <w:fldChar w:fldCharType="end"/>
      </w:r>
    </w:p>
    <w:p w14:paraId="72D987E8" w14:textId="1E3FBFD3" w:rsidR="00296C06" w:rsidRDefault="00296C06" w:rsidP="00296C06"/>
    <w:p w14:paraId="0EAED4E7" w14:textId="642A4DD3" w:rsidR="00296C06" w:rsidRDefault="00296C06" w:rsidP="00296C06"/>
    <w:p w14:paraId="45F8826D" w14:textId="69B06337" w:rsidR="00296C06" w:rsidRDefault="00296C06" w:rsidP="00296C06"/>
    <w:p w14:paraId="2EDB2A18" w14:textId="28EAB0E3" w:rsidR="00296C06" w:rsidRDefault="00296C06" w:rsidP="00296C06"/>
    <w:p w14:paraId="4E90C9F5" w14:textId="23A09F83" w:rsidR="00296C06" w:rsidRDefault="00296C06" w:rsidP="00296C06"/>
    <w:p w14:paraId="64142075" w14:textId="77777777" w:rsidR="00296C06" w:rsidRPr="00296C06" w:rsidRDefault="00296C06" w:rsidP="00296C06"/>
    <w:sectPr w:rsidR="00296C06" w:rsidRPr="00296C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Fula" w:date="2021-07-04T16:30:00Z" w:initials="F">
    <w:p w14:paraId="2947D485" w14:textId="21FB997E" w:rsidR="0065424A" w:rsidRDefault="0065424A">
      <w:pPr>
        <w:pStyle w:val="a9"/>
      </w:pPr>
      <w:r>
        <w:rPr>
          <w:rStyle w:val="a8"/>
        </w:rPr>
        <w:annotationRef/>
      </w:r>
      <w:r w:rsidR="00545CE8">
        <w:t xml:space="preserve">To be written further after </w:t>
      </w:r>
      <w:proofErr w:type="spellStart"/>
      <w:r w:rsidR="00545CE8">
        <w:t>Vickes</w:t>
      </w:r>
      <w:proofErr w:type="spellEnd"/>
      <w:r w:rsidR="00545CE8">
        <w:t xml:space="preserve"> findings. </w:t>
      </w:r>
      <w:r>
        <w:t>Find which comorbidity has the highest impact on mortality and with that in this summary</w:t>
      </w:r>
    </w:p>
  </w:comment>
  <w:comment w:id="24" w:author="Fula" w:date="2021-07-05T20:50:00Z" w:initials="F">
    <w:p w14:paraId="7E691385" w14:textId="2735994A" w:rsidR="00545CE8" w:rsidRDefault="00545CE8">
      <w:pPr>
        <w:pStyle w:val="a9"/>
      </w:pPr>
      <w:r>
        <w:rPr>
          <w:rStyle w:val="a8"/>
        </w:rPr>
        <w:annotationRef/>
      </w:r>
      <w:r>
        <w:t>Vicky to give brief explanation on the tables.</w:t>
      </w:r>
    </w:p>
    <w:p w14:paraId="7612C220" w14:textId="4E466128" w:rsidR="00545CE8" w:rsidRDefault="00545CE8">
      <w:pPr>
        <w:pStyle w:val="a9"/>
      </w:pPr>
      <w:r>
        <w:t>E.g. Which Comorbidities is the one with high impact on mortality which is the lowest.</w:t>
      </w:r>
    </w:p>
    <w:p w14:paraId="5995D2A6" w14:textId="63BF1454" w:rsidR="00545CE8" w:rsidRDefault="00545CE8">
      <w:pPr>
        <w:pStyle w:val="a9"/>
      </w:pPr>
    </w:p>
    <w:p w14:paraId="347BB52E" w14:textId="5D95934D" w:rsidR="00545CE8" w:rsidRDefault="00545CE8">
      <w:pPr>
        <w:pStyle w:val="a9"/>
      </w:pPr>
      <w:r>
        <w:t>If these are not the right tables, please insert the right tables. And provide a summary for the table</w:t>
      </w:r>
    </w:p>
  </w:comment>
  <w:comment w:id="25" w:author="Vicky Chen" w:date="2021-07-06T16:25:00Z" w:initials="VC">
    <w:p w14:paraId="303FAB8A" w14:textId="39D940E6" w:rsidR="009E26AA" w:rsidRDefault="009E26AA">
      <w:pPr>
        <w:pStyle w:val="a9"/>
        <w:rPr>
          <w:lang w:eastAsia="zh-TW"/>
        </w:rPr>
      </w:pPr>
      <w:r>
        <w:rPr>
          <w:rStyle w:val="a8"/>
        </w:rPr>
        <w:annotationRef/>
      </w:r>
      <w:r>
        <w:rPr>
          <w:rFonts w:hint="eastAsia"/>
          <w:lang w:eastAsia="zh-TW"/>
        </w:rPr>
        <w:t>T</w:t>
      </w:r>
      <w:r>
        <w:rPr>
          <w:lang w:eastAsia="zh-TW"/>
        </w:rPr>
        <w:t xml:space="preserve">his table only show </w:t>
      </w:r>
      <w:r w:rsidR="007E425F">
        <w:rPr>
          <w:lang w:eastAsia="zh-TW"/>
        </w:rPr>
        <w:t>if factors</w:t>
      </w:r>
      <w:r>
        <w:rPr>
          <w:lang w:eastAsia="zh-TW"/>
        </w:rPr>
        <w:t xml:space="preserve"> with p value &lt;0.05 are associated with mortality but can’t use this table to explain which factor have the highest/lowest impact on </w:t>
      </w:r>
      <w:r w:rsidR="007E425F">
        <w:rPr>
          <w:lang w:eastAsia="zh-TW"/>
        </w:rPr>
        <w:t>mortality.</w:t>
      </w:r>
    </w:p>
  </w:comment>
  <w:comment w:id="175" w:author="Vicky Chen" w:date="2021-07-06T16:37:00Z" w:initials="VC">
    <w:p w14:paraId="37043D4B" w14:textId="77777777" w:rsidR="009E26AA" w:rsidRDefault="009E26AA">
      <w:pPr>
        <w:pStyle w:val="a9"/>
        <w:rPr>
          <w:lang w:eastAsia="zh-TW"/>
        </w:rPr>
      </w:pPr>
      <w:r>
        <w:rPr>
          <w:rStyle w:val="a8"/>
        </w:rPr>
        <w:annotationRef/>
      </w:r>
      <w:r>
        <w:rPr>
          <w:rFonts w:hint="eastAsia"/>
          <w:lang w:eastAsia="zh-TW"/>
        </w:rPr>
        <w:t>U</w:t>
      </w:r>
      <w:r>
        <w:rPr>
          <w:lang w:eastAsia="zh-TW"/>
        </w:rPr>
        <w:t>nivariable model: for factors with p value &lt;0.05 means these factors are associated with mortality.</w:t>
      </w:r>
    </w:p>
    <w:p w14:paraId="13E048FD" w14:textId="77777777" w:rsidR="009E26AA" w:rsidRDefault="009E26AA">
      <w:pPr>
        <w:pStyle w:val="a9"/>
        <w:rPr>
          <w:lang w:eastAsia="zh-TW"/>
        </w:rPr>
      </w:pPr>
    </w:p>
    <w:p w14:paraId="42CC23B9" w14:textId="1E5CDBCB" w:rsidR="009E26AA" w:rsidRDefault="009E26AA">
      <w:pPr>
        <w:pStyle w:val="a9"/>
        <w:rPr>
          <w:lang w:eastAsia="zh-TW"/>
        </w:rPr>
      </w:pPr>
      <w:r>
        <w:rPr>
          <w:lang w:eastAsia="zh-TW"/>
        </w:rPr>
        <w:t xml:space="preserve">Then we put these factors together in multivariable analysis to see if these factors have impact on mortality. </w:t>
      </w:r>
    </w:p>
    <w:p w14:paraId="5B748CEF" w14:textId="351E62C1" w:rsidR="009E26AA" w:rsidRDefault="009E26AA">
      <w:pPr>
        <w:pStyle w:val="a9"/>
        <w:rPr>
          <w:lang w:eastAsia="zh-TW"/>
        </w:rPr>
      </w:pPr>
      <w:r>
        <w:rPr>
          <w:lang w:eastAsia="zh-TW"/>
        </w:rPr>
        <w:t xml:space="preserve">As we adjusted for age, sex and diabetes, so even if sex and DM are not associated with mortality, it is still including in the model </w:t>
      </w:r>
    </w:p>
  </w:comment>
  <w:comment w:id="295" w:author="Fula" w:date="2021-06-30T11:57:00Z" w:initials="F">
    <w:p w14:paraId="16A8C026" w14:textId="0B1978E5" w:rsidR="0065424A" w:rsidRDefault="0065424A">
      <w:pPr>
        <w:pStyle w:val="a9"/>
      </w:pPr>
      <w:r>
        <w:rPr>
          <w:rStyle w:val="a8"/>
        </w:rPr>
        <w:annotationRef/>
      </w:r>
      <w:r>
        <w:t xml:space="preserve">Waiting for statistical analysis from </w:t>
      </w:r>
      <w:proofErr w:type="spellStart"/>
      <w:r>
        <w:t>vicky</w:t>
      </w:r>
      <w:proofErr w:type="spellEnd"/>
    </w:p>
  </w:comment>
  <w:comment w:id="382" w:author="Fula" w:date="2021-06-30T12:09:00Z" w:initials="F">
    <w:p w14:paraId="3AD6EDD2" w14:textId="7D56620D" w:rsidR="0065424A" w:rsidRDefault="0065424A">
      <w:pPr>
        <w:pStyle w:val="a9"/>
      </w:pPr>
      <w:r>
        <w:rPr>
          <w:rStyle w:val="a8"/>
        </w:rPr>
        <w:annotationRef/>
      </w:r>
      <w:r>
        <w:t>To change after final model</w:t>
      </w:r>
    </w:p>
  </w:comment>
  <w:comment w:id="383" w:author="Fula" w:date="2021-06-28T18:08:00Z" w:initials="F">
    <w:p w14:paraId="03DC882B" w14:textId="70F75BCB" w:rsidR="0065424A" w:rsidRDefault="0065424A">
      <w:pPr>
        <w:pStyle w:val="a9"/>
      </w:pPr>
      <w:r>
        <w:rPr>
          <w:rStyle w:val="a8"/>
        </w:rPr>
        <w:annotationRef/>
      </w:r>
      <w:r>
        <w:t xml:space="preserve">Change based on the final model after data from </w:t>
      </w:r>
      <w:proofErr w:type="spellStart"/>
      <w:r>
        <w:t>vicky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47D485" w15:done="0"/>
  <w15:commentEx w15:paraId="347BB52E" w15:done="0"/>
  <w15:commentEx w15:paraId="303FAB8A" w15:paraIdParent="347BB52E" w15:done="0"/>
  <w15:commentEx w15:paraId="5B748CEF" w15:done="0"/>
  <w15:commentEx w15:paraId="16A8C026" w15:done="0"/>
  <w15:commentEx w15:paraId="3AD6EDD2" w15:done="0"/>
  <w15:commentEx w15:paraId="03DC88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F0269" w16cex:dateUtc="2021-07-06T08:25:00Z"/>
  <w16cex:commentExtensible w16cex:durableId="248F0539" w16cex:dateUtc="2021-07-06T0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47D485" w16cid:durableId="248F0236"/>
  <w16cid:commentId w16cid:paraId="347BB52E" w16cid:durableId="248F0237"/>
  <w16cid:commentId w16cid:paraId="303FAB8A" w16cid:durableId="248F0269"/>
  <w16cid:commentId w16cid:paraId="5B748CEF" w16cid:durableId="248F0539"/>
  <w16cid:commentId w16cid:paraId="16A8C026" w16cid:durableId="248F0238"/>
  <w16cid:commentId w16cid:paraId="3AD6EDD2" w16cid:durableId="248F0239"/>
  <w16cid:commentId w16cid:paraId="03DC882B" w16cid:durableId="248F0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D0B02" w14:textId="77777777" w:rsidR="00DB6631" w:rsidRDefault="00DB6631" w:rsidP="009E26AA">
      <w:pPr>
        <w:spacing w:after="0" w:line="240" w:lineRule="auto"/>
      </w:pPr>
      <w:r>
        <w:separator/>
      </w:r>
    </w:p>
  </w:endnote>
  <w:endnote w:type="continuationSeparator" w:id="0">
    <w:p w14:paraId="1FE5D82E" w14:textId="77777777" w:rsidR="00DB6631" w:rsidRDefault="00DB6631" w:rsidP="009E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TimesNewRomanPS">
    <w:altName w:val="TimesNewRomanPS"/>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iT">
    <w:altName w:val="微軟正黑體"/>
    <w:panose1 w:val="020B0502000000000001"/>
    <w:charset w:val="88"/>
    <w:family w:val="swiss"/>
    <w:pitch w:val="variable"/>
    <w:sig w:usb0="A00002BF" w:usb1="2ACFFC78" w:usb2="00000016" w:usb3="00000000" w:csb0="00100001" w:csb1="00000000"/>
  </w:font>
  <w:font w:name="docs-Calibri">
    <w:altName w:val="Cambria"/>
    <w:charset w:val="00"/>
    <w:family w:val="roman"/>
    <w:pitch w:val="default"/>
  </w:font>
  <w:font w:name="標楷體">
    <w:panose1 w:val="03000509000000000000"/>
    <w:charset w:val="88"/>
    <w:family w:val="script"/>
    <w:pitch w:val="fixed"/>
    <w:sig w:usb0="00000003" w:usb1="080E0000" w:usb2="00000016" w:usb3="00000000" w:csb0="00100001" w:csb1="00000000"/>
  </w:font>
  <w:font w:name="Times New Roman Uni">
    <w:panose1 w:val="02020603050405020304"/>
    <w:charset w:val="88"/>
    <w:family w:val="roman"/>
    <w:pitch w:val="variable"/>
    <w:sig w:usb0="B334AAFF" w:usb1="F9DFFFFF" w:usb2="0000003E" w:usb3="00000000" w:csb0="001F01FF" w:csb1="00000000"/>
  </w:font>
  <w:font w:name="var(--jp-cod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D9AA1" w14:textId="77777777" w:rsidR="00DB6631" w:rsidRDefault="00DB6631" w:rsidP="009E26AA">
      <w:pPr>
        <w:spacing w:after="0" w:line="240" w:lineRule="auto"/>
      </w:pPr>
      <w:r>
        <w:separator/>
      </w:r>
    </w:p>
  </w:footnote>
  <w:footnote w:type="continuationSeparator" w:id="0">
    <w:p w14:paraId="6874C1AC" w14:textId="77777777" w:rsidR="00DB6631" w:rsidRDefault="00DB6631" w:rsidP="009E2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1F5A"/>
    <w:multiLevelType w:val="hybridMultilevel"/>
    <w:tmpl w:val="13A4F2A4"/>
    <w:lvl w:ilvl="0" w:tplc="4628F81C">
      <w:start w:val="1"/>
      <w:numFmt w:val="bullet"/>
      <w:lvlText w:val="•"/>
      <w:lvlJc w:val="left"/>
      <w:pPr>
        <w:tabs>
          <w:tab w:val="num" w:pos="720"/>
        </w:tabs>
        <w:ind w:left="720" w:hanging="360"/>
      </w:pPr>
      <w:rPr>
        <w:rFonts w:ascii="Arial" w:hAnsi="Arial" w:hint="default"/>
      </w:rPr>
    </w:lvl>
    <w:lvl w:ilvl="1" w:tplc="F3A6EF5C" w:tentative="1">
      <w:start w:val="1"/>
      <w:numFmt w:val="bullet"/>
      <w:lvlText w:val="•"/>
      <w:lvlJc w:val="left"/>
      <w:pPr>
        <w:tabs>
          <w:tab w:val="num" w:pos="1440"/>
        </w:tabs>
        <w:ind w:left="1440" w:hanging="360"/>
      </w:pPr>
      <w:rPr>
        <w:rFonts w:ascii="Arial" w:hAnsi="Arial" w:hint="default"/>
      </w:rPr>
    </w:lvl>
    <w:lvl w:ilvl="2" w:tplc="423EA53C" w:tentative="1">
      <w:start w:val="1"/>
      <w:numFmt w:val="bullet"/>
      <w:lvlText w:val="•"/>
      <w:lvlJc w:val="left"/>
      <w:pPr>
        <w:tabs>
          <w:tab w:val="num" w:pos="2160"/>
        </w:tabs>
        <w:ind w:left="2160" w:hanging="360"/>
      </w:pPr>
      <w:rPr>
        <w:rFonts w:ascii="Arial" w:hAnsi="Arial" w:hint="default"/>
      </w:rPr>
    </w:lvl>
    <w:lvl w:ilvl="3" w:tplc="6B9824BE" w:tentative="1">
      <w:start w:val="1"/>
      <w:numFmt w:val="bullet"/>
      <w:lvlText w:val="•"/>
      <w:lvlJc w:val="left"/>
      <w:pPr>
        <w:tabs>
          <w:tab w:val="num" w:pos="2880"/>
        </w:tabs>
        <w:ind w:left="2880" w:hanging="360"/>
      </w:pPr>
      <w:rPr>
        <w:rFonts w:ascii="Arial" w:hAnsi="Arial" w:hint="default"/>
      </w:rPr>
    </w:lvl>
    <w:lvl w:ilvl="4" w:tplc="EF6249BE" w:tentative="1">
      <w:start w:val="1"/>
      <w:numFmt w:val="bullet"/>
      <w:lvlText w:val="•"/>
      <w:lvlJc w:val="left"/>
      <w:pPr>
        <w:tabs>
          <w:tab w:val="num" w:pos="3600"/>
        </w:tabs>
        <w:ind w:left="3600" w:hanging="360"/>
      </w:pPr>
      <w:rPr>
        <w:rFonts w:ascii="Arial" w:hAnsi="Arial" w:hint="default"/>
      </w:rPr>
    </w:lvl>
    <w:lvl w:ilvl="5" w:tplc="578AB5F6" w:tentative="1">
      <w:start w:val="1"/>
      <w:numFmt w:val="bullet"/>
      <w:lvlText w:val="•"/>
      <w:lvlJc w:val="left"/>
      <w:pPr>
        <w:tabs>
          <w:tab w:val="num" w:pos="4320"/>
        </w:tabs>
        <w:ind w:left="4320" w:hanging="360"/>
      </w:pPr>
      <w:rPr>
        <w:rFonts w:ascii="Arial" w:hAnsi="Arial" w:hint="default"/>
      </w:rPr>
    </w:lvl>
    <w:lvl w:ilvl="6" w:tplc="1CF66696" w:tentative="1">
      <w:start w:val="1"/>
      <w:numFmt w:val="bullet"/>
      <w:lvlText w:val="•"/>
      <w:lvlJc w:val="left"/>
      <w:pPr>
        <w:tabs>
          <w:tab w:val="num" w:pos="5040"/>
        </w:tabs>
        <w:ind w:left="5040" w:hanging="360"/>
      </w:pPr>
      <w:rPr>
        <w:rFonts w:ascii="Arial" w:hAnsi="Arial" w:hint="default"/>
      </w:rPr>
    </w:lvl>
    <w:lvl w:ilvl="7" w:tplc="E2D2443C" w:tentative="1">
      <w:start w:val="1"/>
      <w:numFmt w:val="bullet"/>
      <w:lvlText w:val="•"/>
      <w:lvlJc w:val="left"/>
      <w:pPr>
        <w:tabs>
          <w:tab w:val="num" w:pos="5760"/>
        </w:tabs>
        <w:ind w:left="5760" w:hanging="360"/>
      </w:pPr>
      <w:rPr>
        <w:rFonts w:ascii="Arial" w:hAnsi="Arial" w:hint="default"/>
      </w:rPr>
    </w:lvl>
    <w:lvl w:ilvl="8" w:tplc="0590A2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8C36EC"/>
    <w:multiLevelType w:val="hybridMultilevel"/>
    <w:tmpl w:val="7DAA803E"/>
    <w:lvl w:ilvl="0" w:tplc="4460A2B8">
      <w:start w:val="1"/>
      <w:numFmt w:val="bullet"/>
      <w:lvlText w:val="•"/>
      <w:lvlJc w:val="left"/>
      <w:pPr>
        <w:tabs>
          <w:tab w:val="num" w:pos="720"/>
        </w:tabs>
        <w:ind w:left="720" w:hanging="360"/>
      </w:pPr>
      <w:rPr>
        <w:rFonts w:ascii="Arial" w:hAnsi="Arial" w:hint="default"/>
      </w:rPr>
    </w:lvl>
    <w:lvl w:ilvl="1" w:tplc="F7868ED6" w:tentative="1">
      <w:start w:val="1"/>
      <w:numFmt w:val="bullet"/>
      <w:lvlText w:val="•"/>
      <w:lvlJc w:val="left"/>
      <w:pPr>
        <w:tabs>
          <w:tab w:val="num" w:pos="1440"/>
        </w:tabs>
        <w:ind w:left="1440" w:hanging="360"/>
      </w:pPr>
      <w:rPr>
        <w:rFonts w:ascii="Arial" w:hAnsi="Arial" w:hint="default"/>
      </w:rPr>
    </w:lvl>
    <w:lvl w:ilvl="2" w:tplc="233AC7BA" w:tentative="1">
      <w:start w:val="1"/>
      <w:numFmt w:val="bullet"/>
      <w:lvlText w:val="•"/>
      <w:lvlJc w:val="left"/>
      <w:pPr>
        <w:tabs>
          <w:tab w:val="num" w:pos="2160"/>
        </w:tabs>
        <w:ind w:left="2160" w:hanging="360"/>
      </w:pPr>
      <w:rPr>
        <w:rFonts w:ascii="Arial" w:hAnsi="Arial" w:hint="default"/>
      </w:rPr>
    </w:lvl>
    <w:lvl w:ilvl="3" w:tplc="DC74EE6C" w:tentative="1">
      <w:start w:val="1"/>
      <w:numFmt w:val="bullet"/>
      <w:lvlText w:val="•"/>
      <w:lvlJc w:val="left"/>
      <w:pPr>
        <w:tabs>
          <w:tab w:val="num" w:pos="2880"/>
        </w:tabs>
        <w:ind w:left="2880" w:hanging="360"/>
      </w:pPr>
      <w:rPr>
        <w:rFonts w:ascii="Arial" w:hAnsi="Arial" w:hint="default"/>
      </w:rPr>
    </w:lvl>
    <w:lvl w:ilvl="4" w:tplc="65C262CC" w:tentative="1">
      <w:start w:val="1"/>
      <w:numFmt w:val="bullet"/>
      <w:lvlText w:val="•"/>
      <w:lvlJc w:val="left"/>
      <w:pPr>
        <w:tabs>
          <w:tab w:val="num" w:pos="3600"/>
        </w:tabs>
        <w:ind w:left="3600" w:hanging="360"/>
      </w:pPr>
      <w:rPr>
        <w:rFonts w:ascii="Arial" w:hAnsi="Arial" w:hint="default"/>
      </w:rPr>
    </w:lvl>
    <w:lvl w:ilvl="5" w:tplc="B39C16BC" w:tentative="1">
      <w:start w:val="1"/>
      <w:numFmt w:val="bullet"/>
      <w:lvlText w:val="•"/>
      <w:lvlJc w:val="left"/>
      <w:pPr>
        <w:tabs>
          <w:tab w:val="num" w:pos="4320"/>
        </w:tabs>
        <w:ind w:left="4320" w:hanging="360"/>
      </w:pPr>
      <w:rPr>
        <w:rFonts w:ascii="Arial" w:hAnsi="Arial" w:hint="default"/>
      </w:rPr>
    </w:lvl>
    <w:lvl w:ilvl="6" w:tplc="A3428C66" w:tentative="1">
      <w:start w:val="1"/>
      <w:numFmt w:val="bullet"/>
      <w:lvlText w:val="•"/>
      <w:lvlJc w:val="left"/>
      <w:pPr>
        <w:tabs>
          <w:tab w:val="num" w:pos="5040"/>
        </w:tabs>
        <w:ind w:left="5040" w:hanging="360"/>
      </w:pPr>
      <w:rPr>
        <w:rFonts w:ascii="Arial" w:hAnsi="Arial" w:hint="default"/>
      </w:rPr>
    </w:lvl>
    <w:lvl w:ilvl="7" w:tplc="AE6CFBC8" w:tentative="1">
      <w:start w:val="1"/>
      <w:numFmt w:val="bullet"/>
      <w:lvlText w:val="•"/>
      <w:lvlJc w:val="left"/>
      <w:pPr>
        <w:tabs>
          <w:tab w:val="num" w:pos="5760"/>
        </w:tabs>
        <w:ind w:left="5760" w:hanging="360"/>
      </w:pPr>
      <w:rPr>
        <w:rFonts w:ascii="Arial" w:hAnsi="Arial" w:hint="default"/>
      </w:rPr>
    </w:lvl>
    <w:lvl w:ilvl="8" w:tplc="C9EE59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FD1090"/>
    <w:multiLevelType w:val="hybridMultilevel"/>
    <w:tmpl w:val="1A2C7D04"/>
    <w:lvl w:ilvl="0" w:tplc="9DDCA410">
      <w:start w:val="1"/>
      <w:numFmt w:val="bullet"/>
      <w:lvlText w:val="•"/>
      <w:lvlJc w:val="left"/>
      <w:pPr>
        <w:tabs>
          <w:tab w:val="num" w:pos="720"/>
        </w:tabs>
        <w:ind w:left="720" w:hanging="360"/>
      </w:pPr>
      <w:rPr>
        <w:rFonts w:ascii="Arial" w:hAnsi="Arial" w:hint="default"/>
      </w:rPr>
    </w:lvl>
    <w:lvl w:ilvl="1" w:tplc="9D821E80" w:tentative="1">
      <w:start w:val="1"/>
      <w:numFmt w:val="bullet"/>
      <w:lvlText w:val="•"/>
      <w:lvlJc w:val="left"/>
      <w:pPr>
        <w:tabs>
          <w:tab w:val="num" w:pos="1440"/>
        </w:tabs>
        <w:ind w:left="1440" w:hanging="360"/>
      </w:pPr>
      <w:rPr>
        <w:rFonts w:ascii="Arial" w:hAnsi="Arial" w:hint="default"/>
      </w:rPr>
    </w:lvl>
    <w:lvl w:ilvl="2" w:tplc="9EC42BD4" w:tentative="1">
      <w:start w:val="1"/>
      <w:numFmt w:val="bullet"/>
      <w:lvlText w:val="•"/>
      <w:lvlJc w:val="left"/>
      <w:pPr>
        <w:tabs>
          <w:tab w:val="num" w:pos="2160"/>
        </w:tabs>
        <w:ind w:left="2160" w:hanging="360"/>
      </w:pPr>
      <w:rPr>
        <w:rFonts w:ascii="Arial" w:hAnsi="Arial" w:hint="default"/>
      </w:rPr>
    </w:lvl>
    <w:lvl w:ilvl="3" w:tplc="F050F44A" w:tentative="1">
      <w:start w:val="1"/>
      <w:numFmt w:val="bullet"/>
      <w:lvlText w:val="•"/>
      <w:lvlJc w:val="left"/>
      <w:pPr>
        <w:tabs>
          <w:tab w:val="num" w:pos="2880"/>
        </w:tabs>
        <w:ind w:left="2880" w:hanging="360"/>
      </w:pPr>
      <w:rPr>
        <w:rFonts w:ascii="Arial" w:hAnsi="Arial" w:hint="default"/>
      </w:rPr>
    </w:lvl>
    <w:lvl w:ilvl="4" w:tplc="85F22EA0" w:tentative="1">
      <w:start w:val="1"/>
      <w:numFmt w:val="bullet"/>
      <w:lvlText w:val="•"/>
      <w:lvlJc w:val="left"/>
      <w:pPr>
        <w:tabs>
          <w:tab w:val="num" w:pos="3600"/>
        </w:tabs>
        <w:ind w:left="3600" w:hanging="360"/>
      </w:pPr>
      <w:rPr>
        <w:rFonts w:ascii="Arial" w:hAnsi="Arial" w:hint="default"/>
      </w:rPr>
    </w:lvl>
    <w:lvl w:ilvl="5" w:tplc="251CED0E" w:tentative="1">
      <w:start w:val="1"/>
      <w:numFmt w:val="bullet"/>
      <w:lvlText w:val="•"/>
      <w:lvlJc w:val="left"/>
      <w:pPr>
        <w:tabs>
          <w:tab w:val="num" w:pos="4320"/>
        </w:tabs>
        <w:ind w:left="4320" w:hanging="360"/>
      </w:pPr>
      <w:rPr>
        <w:rFonts w:ascii="Arial" w:hAnsi="Arial" w:hint="default"/>
      </w:rPr>
    </w:lvl>
    <w:lvl w:ilvl="6" w:tplc="EEEED230" w:tentative="1">
      <w:start w:val="1"/>
      <w:numFmt w:val="bullet"/>
      <w:lvlText w:val="•"/>
      <w:lvlJc w:val="left"/>
      <w:pPr>
        <w:tabs>
          <w:tab w:val="num" w:pos="5040"/>
        </w:tabs>
        <w:ind w:left="5040" w:hanging="360"/>
      </w:pPr>
      <w:rPr>
        <w:rFonts w:ascii="Arial" w:hAnsi="Arial" w:hint="default"/>
      </w:rPr>
    </w:lvl>
    <w:lvl w:ilvl="7" w:tplc="21F8A4DA" w:tentative="1">
      <w:start w:val="1"/>
      <w:numFmt w:val="bullet"/>
      <w:lvlText w:val="•"/>
      <w:lvlJc w:val="left"/>
      <w:pPr>
        <w:tabs>
          <w:tab w:val="num" w:pos="5760"/>
        </w:tabs>
        <w:ind w:left="5760" w:hanging="360"/>
      </w:pPr>
      <w:rPr>
        <w:rFonts w:ascii="Arial" w:hAnsi="Arial" w:hint="default"/>
      </w:rPr>
    </w:lvl>
    <w:lvl w:ilvl="8" w:tplc="AB2C22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6C2025"/>
    <w:multiLevelType w:val="hybridMultilevel"/>
    <w:tmpl w:val="E1AC0FB4"/>
    <w:lvl w:ilvl="0" w:tplc="C0202F14">
      <w:start w:val="1"/>
      <w:numFmt w:val="bullet"/>
      <w:lvlText w:val="•"/>
      <w:lvlJc w:val="left"/>
      <w:pPr>
        <w:tabs>
          <w:tab w:val="num" w:pos="720"/>
        </w:tabs>
        <w:ind w:left="720" w:hanging="360"/>
      </w:pPr>
      <w:rPr>
        <w:rFonts w:ascii="Arial" w:hAnsi="Arial" w:hint="default"/>
      </w:rPr>
    </w:lvl>
    <w:lvl w:ilvl="1" w:tplc="6B18E388">
      <w:start w:val="1"/>
      <w:numFmt w:val="bullet"/>
      <w:lvlText w:val="•"/>
      <w:lvlJc w:val="left"/>
      <w:pPr>
        <w:tabs>
          <w:tab w:val="num" w:pos="1440"/>
        </w:tabs>
        <w:ind w:left="1440" w:hanging="360"/>
      </w:pPr>
      <w:rPr>
        <w:rFonts w:ascii="Arial" w:hAnsi="Arial" w:hint="default"/>
      </w:rPr>
    </w:lvl>
    <w:lvl w:ilvl="2" w:tplc="634E1F9A" w:tentative="1">
      <w:start w:val="1"/>
      <w:numFmt w:val="bullet"/>
      <w:lvlText w:val="•"/>
      <w:lvlJc w:val="left"/>
      <w:pPr>
        <w:tabs>
          <w:tab w:val="num" w:pos="2160"/>
        </w:tabs>
        <w:ind w:left="2160" w:hanging="360"/>
      </w:pPr>
      <w:rPr>
        <w:rFonts w:ascii="Arial" w:hAnsi="Arial" w:hint="default"/>
      </w:rPr>
    </w:lvl>
    <w:lvl w:ilvl="3" w:tplc="C090D718" w:tentative="1">
      <w:start w:val="1"/>
      <w:numFmt w:val="bullet"/>
      <w:lvlText w:val="•"/>
      <w:lvlJc w:val="left"/>
      <w:pPr>
        <w:tabs>
          <w:tab w:val="num" w:pos="2880"/>
        </w:tabs>
        <w:ind w:left="2880" w:hanging="360"/>
      </w:pPr>
      <w:rPr>
        <w:rFonts w:ascii="Arial" w:hAnsi="Arial" w:hint="default"/>
      </w:rPr>
    </w:lvl>
    <w:lvl w:ilvl="4" w:tplc="4D88B500" w:tentative="1">
      <w:start w:val="1"/>
      <w:numFmt w:val="bullet"/>
      <w:lvlText w:val="•"/>
      <w:lvlJc w:val="left"/>
      <w:pPr>
        <w:tabs>
          <w:tab w:val="num" w:pos="3600"/>
        </w:tabs>
        <w:ind w:left="3600" w:hanging="360"/>
      </w:pPr>
      <w:rPr>
        <w:rFonts w:ascii="Arial" w:hAnsi="Arial" w:hint="default"/>
      </w:rPr>
    </w:lvl>
    <w:lvl w:ilvl="5" w:tplc="59F6A324" w:tentative="1">
      <w:start w:val="1"/>
      <w:numFmt w:val="bullet"/>
      <w:lvlText w:val="•"/>
      <w:lvlJc w:val="left"/>
      <w:pPr>
        <w:tabs>
          <w:tab w:val="num" w:pos="4320"/>
        </w:tabs>
        <w:ind w:left="4320" w:hanging="360"/>
      </w:pPr>
      <w:rPr>
        <w:rFonts w:ascii="Arial" w:hAnsi="Arial" w:hint="default"/>
      </w:rPr>
    </w:lvl>
    <w:lvl w:ilvl="6" w:tplc="05D4F0A4" w:tentative="1">
      <w:start w:val="1"/>
      <w:numFmt w:val="bullet"/>
      <w:lvlText w:val="•"/>
      <w:lvlJc w:val="left"/>
      <w:pPr>
        <w:tabs>
          <w:tab w:val="num" w:pos="5040"/>
        </w:tabs>
        <w:ind w:left="5040" w:hanging="360"/>
      </w:pPr>
      <w:rPr>
        <w:rFonts w:ascii="Arial" w:hAnsi="Arial" w:hint="default"/>
      </w:rPr>
    </w:lvl>
    <w:lvl w:ilvl="7" w:tplc="4EEC1D04" w:tentative="1">
      <w:start w:val="1"/>
      <w:numFmt w:val="bullet"/>
      <w:lvlText w:val="•"/>
      <w:lvlJc w:val="left"/>
      <w:pPr>
        <w:tabs>
          <w:tab w:val="num" w:pos="5760"/>
        </w:tabs>
        <w:ind w:left="5760" w:hanging="360"/>
      </w:pPr>
      <w:rPr>
        <w:rFonts w:ascii="Arial" w:hAnsi="Arial" w:hint="default"/>
      </w:rPr>
    </w:lvl>
    <w:lvl w:ilvl="8" w:tplc="992003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A92A28"/>
    <w:multiLevelType w:val="hybridMultilevel"/>
    <w:tmpl w:val="19B47B96"/>
    <w:lvl w:ilvl="0" w:tplc="8772B634">
      <w:start w:val="1"/>
      <w:numFmt w:val="bullet"/>
      <w:lvlText w:val="•"/>
      <w:lvlJc w:val="left"/>
      <w:pPr>
        <w:tabs>
          <w:tab w:val="num" w:pos="720"/>
        </w:tabs>
        <w:ind w:left="720" w:hanging="360"/>
      </w:pPr>
      <w:rPr>
        <w:rFonts w:ascii="Arial" w:hAnsi="Arial" w:hint="default"/>
      </w:rPr>
    </w:lvl>
    <w:lvl w:ilvl="1" w:tplc="6E4003BC" w:tentative="1">
      <w:start w:val="1"/>
      <w:numFmt w:val="bullet"/>
      <w:lvlText w:val="•"/>
      <w:lvlJc w:val="left"/>
      <w:pPr>
        <w:tabs>
          <w:tab w:val="num" w:pos="1440"/>
        </w:tabs>
        <w:ind w:left="1440" w:hanging="360"/>
      </w:pPr>
      <w:rPr>
        <w:rFonts w:ascii="Arial" w:hAnsi="Arial" w:hint="default"/>
      </w:rPr>
    </w:lvl>
    <w:lvl w:ilvl="2" w:tplc="A4E464B4" w:tentative="1">
      <w:start w:val="1"/>
      <w:numFmt w:val="bullet"/>
      <w:lvlText w:val="•"/>
      <w:lvlJc w:val="left"/>
      <w:pPr>
        <w:tabs>
          <w:tab w:val="num" w:pos="2160"/>
        </w:tabs>
        <w:ind w:left="2160" w:hanging="360"/>
      </w:pPr>
      <w:rPr>
        <w:rFonts w:ascii="Arial" w:hAnsi="Arial" w:hint="default"/>
      </w:rPr>
    </w:lvl>
    <w:lvl w:ilvl="3" w:tplc="C5468A2E" w:tentative="1">
      <w:start w:val="1"/>
      <w:numFmt w:val="bullet"/>
      <w:lvlText w:val="•"/>
      <w:lvlJc w:val="left"/>
      <w:pPr>
        <w:tabs>
          <w:tab w:val="num" w:pos="2880"/>
        </w:tabs>
        <w:ind w:left="2880" w:hanging="360"/>
      </w:pPr>
      <w:rPr>
        <w:rFonts w:ascii="Arial" w:hAnsi="Arial" w:hint="default"/>
      </w:rPr>
    </w:lvl>
    <w:lvl w:ilvl="4" w:tplc="830AA5B4" w:tentative="1">
      <w:start w:val="1"/>
      <w:numFmt w:val="bullet"/>
      <w:lvlText w:val="•"/>
      <w:lvlJc w:val="left"/>
      <w:pPr>
        <w:tabs>
          <w:tab w:val="num" w:pos="3600"/>
        </w:tabs>
        <w:ind w:left="3600" w:hanging="360"/>
      </w:pPr>
      <w:rPr>
        <w:rFonts w:ascii="Arial" w:hAnsi="Arial" w:hint="default"/>
      </w:rPr>
    </w:lvl>
    <w:lvl w:ilvl="5" w:tplc="77E88C96" w:tentative="1">
      <w:start w:val="1"/>
      <w:numFmt w:val="bullet"/>
      <w:lvlText w:val="•"/>
      <w:lvlJc w:val="left"/>
      <w:pPr>
        <w:tabs>
          <w:tab w:val="num" w:pos="4320"/>
        </w:tabs>
        <w:ind w:left="4320" w:hanging="360"/>
      </w:pPr>
      <w:rPr>
        <w:rFonts w:ascii="Arial" w:hAnsi="Arial" w:hint="default"/>
      </w:rPr>
    </w:lvl>
    <w:lvl w:ilvl="6" w:tplc="C5528F9E" w:tentative="1">
      <w:start w:val="1"/>
      <w:numFmt w:val="bullet"/>
      <w:lvlText w:val="•"/>
      <w:lvlJc w:val="left"/>
      <w:pPr>
        <w:tabs>
          <w:tab w:val="num" w:pos="5040"/>
        </w:tabs>
        <w:ind w:left="5040" w:hanging="360"/>
      </w:pPr>
      <w:rPr>
        <w:rFonts w:ascii="Arial" w:hAnsi="Arial" w:hint="default"/>
      </w:rPr>
    </w:lvl>
    <w:lvl w:ilvl="7" w:tplc="3B00D3AA" w:tentative="1">
      <w:start w:val="1"/>
      <w:numFmt w:val="bullet"/>
      <w:lvlText w:val="•"/>
      <w:lvlJc w:val="left"/>
      <w:pPr>
        <w:tabs>
          <w:tab w:val="num" w:pos="5760"/>
        </w:tabs>
        <w:ind w:left="5760" w:hanging="360"/>
      </w:pPr>
      <w:rPr>
        <w:rFonts w:ascii="Arial" w:hAnsi="Arial" w:hint="default"/>
      </w:rPr>
    </w:lvl>
    <w:lvl w:ilvl="8" w:tplc="AC2221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2251AF"/>
    <w:multiLevelType w:val="hybridMultilevel"/>
    <w:tmpl w:val="F80A44B6"/>
    <w:lvl w:ilvl="0" w:tplc="45E263F0">
      <w:start w:val="1"/>
      <w:numFmt w:val="bullet"/>
      <w:lvlText w:val="•"/>
      <w:lvlJc w:val="left"/>
      <w:pPr>
        <w:tabs>
          <w:tab w:val="num" w:pos="720"/>
        </w:tabs>
        <w:ind w:left="720" w:hanging="360"/>
      </w:pPr>
      <w:rPr>
        <w:rFonts w:ascii="Arial" w:hAnsi="Arial" w:hint="default"/>
      </w:rPr>
    </w:lvl>
    <w:lvl w:ilvl="1" w:tplc="72465662" w:tentative="1">
      <w:start w:val="1"/>
      <w:numFmt w:val="bullet"/>
      <w:lvlText w:val="•"/>
      <w:lvlJc w:val="left"/>
      <w:pPr>
        <w:tabs>
          <w:tab w:val="num" w:pos="1440"/>
        </w:tabs>
        <w:ind w:left="1440" w:hanging="360"/>
      </w:pPr>
      <w:rPr>
        <w:rFonts w:ascii="Arial" w:hAnsi="Arial" w:hint="default"/>
      </w:rPr>
    </w:lvl>
    <w:lvl w:ilvl="2" w:tplc="7FA8C770" w:tentative="1">
      <w:start w:val="1"/>
      <w:numFmt w:val="bullet"/>
      <w:lvlText w:val="•"/>
      <w:lvlJc w:val="left"/>
      <w:pPr>
        <w:tabs>
          <w:tab w:val="num" w:pos="2160"/>
        </w:tabs>
        <w:ind w:left="2160" w:hanging="360"/>
      </w:pPr>
      <w:rPr>
        <w:rFonts w:ascii="Arial" w:hAnsi="Arial" w:hint="default"/>
      </w:rPr>
    </w:lvl>
    <w:lvl w:ilvl="3" w:tplc="CA942570" w:tentative="1">
      <w:start w:val="1"/>
      <w:numFmt w:val="bullet"/>
      <w:lvlText w:val="•"/>
      <w:lvlJc w:val="left"/>
      <w:pPr>
        <w:tabs>
          <w:tab w:val="num" w:pos="2880"/>
        </w:tabs>
        <w:ind w:left="2880" w:hanging="360"/>
      </w:pPr>
      <w:rPr>
        <w:rFonts w:ascii="Arial" w:hAnsi="Arial" w:hint="default"/>
      </w:rPr>
    </w:lvl>
    <w:lvl w:ilvl="4" w:tplc="A3F6A78E" w:tentative="1">
      <w:start w:val="1"/>
      <w:numFmt w:val="bullet"/>
      <w:lvlText w:val="•"/>
      <w:lvlJc w:val="left"/>
      <w:pPr>
        <w:tabs>
          <w:tab w:val="num" w:pos="3600"/>
        </w:tabs>
        <w:ind w:left="3600" w:hanging="360"/>
      </w:pPr>
      <w:rPr>
        <w:rFonts w:ascii="Arial" w:hAnsi="Arial" w:hint="default"/>
      </w:rPr>
    </w:lvl>
    <w:lvl w:ilvl="5" w:tplc="8E1C35AC" w:tentative="1">
      <w:start w:val="1"/>
      <w:numFmt w:val="bullet"/>
      <w:lvlText w:val="•"/>
      <w:lvlJc w:val="left"/>
      <w:pPr>
        <w:tabs>
          <w:tab w:val="num" w:pos="4320"/>
        </w:tabs>
        <w:ind w:left="4320" w:hanging="360"/>
      </w:pPr>
      <w:rPr>
        <w:rFonts w:ascii="Arial" w:hAnsi="Arial" w:hint="default"/>
      </w:rPr>
    </w:lvl>
    <w:lvl w:ilvl="6" w:tplc="506A5162" w:tentative="1">
      <w:start w:val="1"/>
      <w:numFmt w:val="bullet"/>
      <w:lvlText w:val="•"/>
      <w:lvlJc w:val="left"/>
      <w:pPr>
        <w:tabs>
          <w:tab w:val="num" w:pos="5040"/>
        </w:tabs>
        <w:ind w:left="5040" w:hanging="360"/>
      </w:pPr>
      <w:rPr>
        <w:rFonts w:ascii="Arial" w:hAnsi="Arial" w:hint="default"/>
      </w:rPr>
    </w:lvl>
    <w:lvl w:ilvl="7" w:tplc="7CA8AE62" w:tentative="1">
      <w:start w:val="1"/>
      <w:numFmt w:val="bullet"/>
      <w:lvlText w:val="•"/>
      <w:lvlJc w:val="left"/>
      <w:pPr>
        <w:tabs>
          <w:tab w:val="num" w:pos="5760"/>
        </w:tabs>
        <w:ind w:left="5760" w:hanging="360"/>
      </w:pPr>
      <w:rPr>
        <w:rFonts w:ascii="Arial" w:hAnsi="Arial" w:hint="default"/>
      </w:rPr>
    </w:lvl>
    <w:lvl w:ilvl="8" w:tplc="5C8A6C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BB764DE"/>
    <w:multiLevelType w:val="hybridMultilevel"/>
    <w:tmpl w:val="C0F4FB3C"/>
    <w:lvl w:ilvl="0" w:tplc="D87EFB5E">
      <w:start w:val="1"/>
      <w:numFmt w:val="bullet"/>
      <w:lvlText w:val="•"/>
      <w:lvlJc w:val="left"/>
      <w:pPr>
        <w:tabs>
          <w:tab w:val="num" w:pos="720"/>
        </w:tabs>
        <w:ind w:left="720" w:hanging="360"/>
      </w:pPr>
      <w:rPr>
        <w:rFonts w:ascii="Arial" w:hAnsi="Arial" w:hint="default"/>
      </w:rPr>
    </w:lvl>
    <w:lvl w:ilvl="1" w:tplc="0C1ABB70">
      <w:start w:val="1"/>
      <w:numFmt w:val="bullet"/>
      <w:lvlText w:val="•"/>
      <w:lvlJc w:val="left"/>
      <w:pPr>
        <w:tabs>
          <w:tab w:val="num" w:pos="1440"/>
        </w:tabs>
        <w:ind w:left="1440" w:hanging="360"/>
      </w:pPr>
      <w:rPr>
        <w:rFonts w:ascii="Arial" w:hAnsi="Arial" w:hint="default"/>
      </w:rPr>
    </w:lvl>
    <w:lvl w:ilvl="2" w:tplc="59B4C0C8" w:tentative="1">
      <w:start w:val="1"/>
      <w:numFmt w:val="bullet"/>
      <w:lvlText w:val="•"/>
      <w:lvlJc w:val="left"/>
      <w:pPr>
        <w:tabs>
          <w:tab w:val="num" w:pos="2160"/>
        </w:tabs>
        <w:ind w:left="2160" w:hanging="360"/>
      </w:pPr>
      <w:rPr>
        <w:rFonts w:ascii="Arial" w:hAnsi="Arial" w:hint="default"/>
      </w:rPr>
    </w:lvl>
    <w:lvl w:ilvl="3" w:tplc="4B72EC16" w:tentative="1">
      <w:start w:val="1"/>
      <w:numFmt w:val="bullet"/>
      <w:lvlText w:val="•"/>
      <w:lvlJc w:val="left"/>
      <w:pPr>
        <w:tabs>
          <w:tab w:val="num" w:pos="2880"/>
        </w:tabs>
        <w:ind w:left="2880" w:hanging="360"/>
      </w:pPr>
      <w:rPr>
        <w:rFonts w:ascii="Arial" w:hAnsi="Arial" w:hint="default"/>
      </w:rPr>
    </w:lvl>
    <w:lvl w:ilvl="4" w:tplc="914A3644" w:tentative="1">
      <w:start w:val="1"/>
      <w:numFmt w:val="bullet"/>
      <w:lvlText w:val="•"/>
      <w:lvlJc w:val="left"/>
      <w:pPr>
        <w:tabs>
          <w:tab w:val="num" w:pos="3600"/>
        </w:tabs>
        <w:ind w:left="3600" w:hanging="360"/>
      </w:pPr>
      <w:rPr>
        <w:rFonts w:ascii="Arial" w:hAnsi="Arial" w:hint="default"/>
      </w:rPr>
    </w:lvl>
    <w:lvl w:ilvl="5" w:tplc="3EF834CA" w:tentative="1">
      <w:start w:val="1"/>
      <w:numFmt w:val="bullet"/>
      <w:lvlText w:val="•"/>
      <w:lvlJc w:val="left"/>
      <w:pPr>
        <w:tabs>
          <w:tab w:val="num" w:pos="4320"/>
        </w:tabs>
        <w:ind w:left="4320" w:hanging="360"/>
      </w:pPr>
      <w:rPr>
        <w:rFonts w:ascii="Arial" w:hAnsi="Arial" w:hint="default"/>
      </w:rPr>
    </w:lvl>
    <w:lvl w:ilvl="6" w:tplc="A7304B12" w:tentative="1">
      <w:start w:val="1"/>
      <w:numFmt w:val="bullet"/>
      <w:lvlText w:val="•"/>
      <w:lvlJc w:val="left"/>
      <w:pPr>
        <w:tabs>
          <w:tab w:val="num" w:pos="5040"/>
        </w:tabs>
        <w:ind w:left="5040" w:hanging="360"/>
      </w:pPr>
      <w:rPr>
        <w:rFonts w:ascii="Arial" w:hAnsi="Arial" w:hint="default"/>
      </w:rPr>
    </w:lvl>
    <w:lvl w:ilvl="7" w:tplc="76BEB5E0" w:tentative="1">
      <w:start w:val="1"/>
      <w:numFmt w:val="bullet"/>
      <w:lvlText w:val="•"/>
      <w:lvlJc w:val="left"/>
      <w:pPr>
        <w:tabs>
          <w:tab w:val="num" w:pos="5760"/>
        </w:tabs>
        <w:ind w:left="5760" w:hanging="360"/>
      </w:pPr>
      <w:rPr>
        <w:rFonts w:ascii="Arial" w:hAnsi="Arial" w:hint="default"/>
      </w:rPr>
    </w:lvl>
    <w:lvl w:ilvl="8" w:tplc="04A479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B5C728A"/>
    <w:multiLevelType w:val="multilevel"/>
    <w:tmpl w:val="B088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A49DD"/>
    <w:multiLevelType w:val="hybridMultilevel"/>
    <w:tmpl w:val="EBAE373C"/>
    <w:lvl w:ilvl="0" w:tplc="409055CE">
      <w:start w:val="1"/>
      <w:numFmt w:val="bullet"/>
      <w:lvlText w:val="•"/>
      <w:lvlJc w:val="left"/>
      <w:pPr>
        <w:tabs>
          <w:tab w:val="num" w:pos="720"/>
        </w:tabs>
        <w:ind w:left="720" w:hanging="360"/>
      </w:pPr>
      <w:rPr>
        <w:rFonts w:ascii="Arial" w:hAnsi="Arial" w:hint="default"/>
      </w:rPr>
    </w:lvl>
    <w:lvl w:ilvl="1" w:tplc="17CE9F96" w:tentative="1">
      <w:start w:val="1"/>
      <w:numFmt w:val="bullet"/>
      <w:lvlText w:val="•"/>
      <w:lvlJc w:val="left"/>
      <w:pPr>
        <w:tabs>
          <w:tab w:val="num" w:pos="1440"/>
        </w:tabs>
        <w:ind w:left="1440" w:hanging="360"/>
      </w:pPr>
      <w:rPr>
        <w:rFonts w:ascii="Arial" w:hAnsi="Arial" w:hint="default"/>
      </w:rPr>
    </w:lvl>
    <w:lvl w:ilvl="2" w:tplc="C812EFEA" w:tentative="1">
      <w:start w:val="1"/>
      <w:numFmt w:val="bullet"/>
      <w:lvlText w:val="•"/>
      <w:lvlJc w:val="left"/>
      <w:pPr>
        <w:tabs>
          <w:tab w:val="num" w:pos="2160"/>
        </w:tabs>
        <w:ind w:left="2160" w:hanging="360"/>
      </w:pPr>
      <w:rPr>
        <w:rFonts w:ascii="Arial" w:hAnsi="Arial" w:hint="default"/>
      </w:rPr>
    </w:lvl>
    <w:lvl w:ilvl="3" w:tplc="A2D42D4A" w:tentative="1">
      <w:start w:val="1"/>
      <w:numFmt w:val="bullet"/>
      <w:lvlText w:val="•"/>
      <w:lvlJc w:val="left"/>
      <w:pPr>
        <w:tabs>
          <w:tab w:val="num" w:pos="2880"/>
        </w:tabs>
        <w:ind w:left="2880" w:hanging="360"/>
      </w:pPr>
      <w:rPr>
        <w:rFonts w:ascii="Arial" w:hAnsi="Arial" w:hint="default"/>
      </w:rPr>
    </w:lvl>
    <w:lvl w:ilvl="4" w:tplc="EFC024CC" w:tentative="1">
      <w:start w:val="1"/>
      <w:numFmt w:val="bullet"/>
      <w:lvlText w:val="•"/>
      <w:lvlJc w:val="left"/>
      <w:pPr>
        <w:tabs>
          <w:tab w:val="num" w:pos="3600"/>
        </w:tabs>
        <w:ind w:left="3600" w:hanging="360"/>
      </w:pPr>
      <w:rPr>
        <w:rFonts w:ascii="Arial" w:hAnsi="Arial" w:hint="default"/>
      </w:rPr>
    </w:lvl>
    <w:lvl w:ilvl="5" w:tplc="EC10AAEC" w:tentative="1">
      <w:start w:val="1"/>
      <w:numFmt w:val="bullet"/>
      <w:lvlText w:val="•"/>
      <w:lvlJc w:val="left"/>
      <w:pPr>
        <w:tabs>
          <w:tab w:val="num" w:pos="4320"/>
        </w:tabs>
        <w:ind w:left="4320" w:hanging="360"/>
      </w:pPr>
      <w:rPr>
        <w:rFonts w:ascii="Arial" w:hAnsi="Arial" w:hint="default"/>
      </w:rPr>
    </w:lvl>
    <w:lvl w:ilvl="6" w:tplc="8B9C7BB0" w:tentative="1">
      <w:start w:val="1"/>
      <w:numFmt w:val="bullet"/>
      <w:lvlText w:val="•"/>
      <w:lvlJc w:val="left"/>
      <w:pPr>
        <w:tabs>
          <w:tab w:val="num" w:pos="5040"/>
        </w:tabs>
        <w:ind w:left="5040" w:hanging="360"/>
      </w:pPr>
      <w:rPr>
        <w:rFonts w:ascii="Arial" w:hAnsi="Arial" w:hint="default"/>
      </w:rPr>
    </w:lvl>
    <w:lvl w:ilvl="7" w:tplc="81FC10CA" w:tentative="1">
      <w:start w:val="1"/>
      <w:numFmt w:val="bullet"/>
      <w:lvlText w:val="•"/>
      <w:lvlJc w:val="left"/>
      <w:pPr>
        <w:tabs>
          <w:tab w:val="num" w:pos="5760"/>
        </w:tabs>
        <w:ind w:left="5760" w:hanging="360"/>
      </w:pPr>
      <w:rPr>
        <w:rFonts w:ascii="Arial" w:hAnsi="Arial" w:hint="default"/>
      </w:rPr>
    </w:lvl>
    <w:lvl w:ilvl="8" w:tplc="9D38E0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4E53A8D"/>
    <w:multiLevelType w:val="hybridMultilevel"/>
    <w:tmpl w:val="C75E0BD8"/>
    <w:lvl w:ilvl="0" w:tplc="D1AE89AA">
      <w:start w:val="1"/>
      <w:numFmt w:val="bullet"/>
      <w:lvlText w:val="•"/>
      <w:lvlJc w:val="left"/>
      <w:pPr>
        <w:tabs>
          <w:tab w:val="num" w:pos="720"/>
        </w:tabs>
        <w:ind w:left="720" w:hanging="360"/>
      </w:pPr>
      <w:rPr>
        <w:rFonts w:ascii="Arial" w:hAnsi="Arial" w:hint="default"/>
      </w:rPr>
    </w:lvl>
    <w:lvl w:ilvl="1" w:tplc="B426927C" w:tentative="1">
      <w:start w:val="1"/>
      <w:numFmt w:val="bullet"/>
      <w:lvlText w:val="•"/>
      <w:lvlJc w:val="left"/>
      <w:pPr>
        <w:tabs>
          <w:tab w:val="num" w:pos="1440"/>
        </w:tabs>
        <w:ind w:left="1440" w:hanging="360"/>
      </w:pPr>
      <w:rPr>
        <w:rFonts w:ascii="Arial" w:hAnsi="Arial" w:hint="default"/>
      </w:rPr>
    </w:lvl>
    <w:lvl w:ilvl="2" w:tplc="340C3036" w:tentative="1">
      <w:start w:val="1"/>
      <w:numFmt w:val="bullet"/>
      <w:lvlText w:val="•"/>
      <w:lvlJc w:val="left"/>
      <w:pPr>
        <w:tabs>
          <w:tab w:val="num" w:pos="2160"/>
        </w:tabs>
        <w:ind w:left="2160" w:hanging="360"/>
      </w:pPr>
      <w:rPr>
        <w:rFonts w:ascii="Arial" w:hAnsi="Arial" w:hint="default"/>
      </w:rPr>
    </w:lvl>
    <w:lvl w:ilvl="3" w:tplc="E70AF9E8" w:tentative="1">
      <w:start w:val="1"/>
      <w:numFmt w:val="bullet"/>
      <w:lvlText w:val="•"/>
      <w:lvlJc w:val="left"/>
      <w:pPr>
        <w:tabs>
          <w:tab w:val="num" w:pos="2880"/>
        </w:tabs>
        <w:ind w:left="2880" w:hanging="360"/>
      </w:pPr>
      <w:rPr>
        <w:rFonts w:ascii="Arial" w:hAnsi="Arial" w:hint="default"/>
      </w:rPr>
    </w:lvl>
    <w:lvl w:ilvl="4" w:tplc="FAD0ADBC" w:tentative="1">
      <w:start w:val="1"/>
      <w:numFmt w:val="bullet"/>
      <w:lvlText w:val="•"/>
      <w:lvlJc w:val="left"/>
      <w:pPr>
        <w:tabs>
          <w:tab w:val="num" w:pos="3600"/>
        </w:tabs>
        <w:ind w:left="3600" w:hanging="360"/>
      </w:pPr>
      <w:rPr>
        <w:rFonts w:ascii="Arial" w:hAnsi="Arial" w:hint="default"/>
      </w:rPr>
    </w:lvl>
    <w:lvl w:ilvl="5" w:tplc="B0AA0376" w:tentative="1">
      <w:start w:val="1"/>
      <w:numFmt w:val="bullet"/>
      <w:lvlText w:val="•"/>
      <w:lvlJc w:val="left"/>
      <w:pPr>
        <w:tabs>
          <w:tab w:val="num" w:pos="4320"/>
        </w:tabs>
        <w:ind w:left="4320" w:hanging="360"/>
      </w:pPr>
      <w:rPr>
        <w:rFonts w:ascii="Arial" w:hAnsi="Arial" w:hint="default"/>
      </w:rPr>
    </w:lvl>
    <w:lvl w:ilvl="6" w:tplc="30547D7E" w:tentative="1">
      <w:start w:val="1"/>
      <w:numFmt w:val="bullet"/>
      <w:lvlText w:val="•"/>
      <w:lvlJc w:val="left"/>
      <w:pPr>
        <w:tabs>
          <w:tab w:val="num" w:pos="5040"/>
        </w:tabs>
        <w:ind w:left="5040" w:hanging="360"/>
      </w:pPr>
      <w:rPr>
        <w:rFonts w:ascii="Arial" w:hAnsi="Arial" w:hint="default"/>
      </w:rPr>
    </w:lvl>
    <w:lvl w:ilvl="7" w:tplc="BCEC57A6" w:tentative="1">
      <w:start w:val="1"/>
      <w:numFmt w:val="bullet"/>
      <w:lvlText w:val="•"/>
      <w:lvlJc w:val="left"/>
      <w:pPr>
        <w:tabs>
          <w:tab w:val="num" w:pos="5760"/>
        </w:tabs>
        <w:ind w:left="5760" w:hanging="360"/>
      </w:pPr>
      <w:rPr>
        <w:rFonts w:ascii="Arial" w:hAnsi="Arial" w:hint="default"/>
      </w:rPr>
    </w:lvl>
    <w:lvl w:ilvl="8" w:tplc="DB06232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C8F559F"/>
    <w:multiLevelType w:val="hybridMultilevel"/>
    <w:tmpl w:val="EFB23F98"/>
    <w:lvl w:ilvl="0" w:tplc="1CA43894">
      <w:start w:val="1"/>
      <w:numFmt w:val="bullet"/>
      <w:lvlText w:val="•"/>
      <w:lvlJc w:val="left"/>
      <w:pPr>
        <w:tabs>
          <w:tab w:val="num" w:pos="720"/>
        </w:tabs>
        <w:ind w:left="720" w:hanging="360"/>
      </w:pPr>
      <w:rPr>
        <w:rFonts w:ascii="Arial" w:hAnsi="Arial" w:hint="default"/>
      </w:rPr>
    </w:lvl>
    <w:lvl w:ilvl="1" w:tplc="17C687A2" w:tentative="1">
      <w:start w:val="1"/>
      <w:numFmt w:val="bullet"/>
      <w:lvlText w:val="•"/>
      <w:lvlJc w:val="left"/>
      <w:pPr>
        <w:tabs>
          <w:tab w:val="num" w:pos="1440"/>
        </w:tabs>
        <w:ind w:left="1440" w:hanging="360"/>
      </w:pPr>
      <w:rPr>
        <w:rFonts w:ascii="Arial" w:hAnsi="Arial" w:hint="default"/>
      </w:rPr>
    </w:lvl>
    <w:lvl w:ilvl="2" w:tplc="B41E6308" w:tentative="1">
      <w:start w:val="1"/>
      <w:numFmt w:val="bullet"/>
      <w:lvlText w:val="•"/>
      <w:lvlJc w:val="left"/>
      <w:pPr>
        <w:tabs>
          <w:tab w:val="num" w:pos="2160"/>
        </w:tabs>
        <w:ind w:left="2160" w:hanging="360"/>
      </w:pPr>
      <w:rPr>
        <w:rFonts w:ascii="Arial" w:hAnsi="Arial" w:hint="default"/>
      </w:rPr>
    </w:lvl>
    <w:lvl w:ilvl="3" w:tplc="A4BC4F66" w:tentative="1">
      <w:start w:val="1"/>
      <w:numFmt w:val="bullet"/>
      <w:lvlText w:val="•"/>
      <w:lvlJc w:val="left"/>
      <w:pPr>
        <w:tabs>
          <w:tab w:val="num" w:pos="2880"/>
        </w:tabs>
        <w:ind w:left="2880" w:hanging="360"/>
      </w:pPr>
      <w:rPr>
        <w:rFonts w:ascii="Arial" w:hAnsi="Arial" w:hint="default"/>
      </w:rPr>
    </w:lvl>
    <w:lvl w:ilvl="4" w:tplc="6DFCE748" w:tentative="1">
      <w:start w:val="1"/>
      <w:numFmt w:val="bullet"/>
      <w:lvlText w:val="•"/>
      <w:lvlJc w:val="left"/>
      <w:pPr>
        <w:tabs>
          <w:tab w:val="num" w:pos="3600"/>
        </w:tabs>
        <w:ind w:left="3600" w:hanging="360"/>
      </w:pPr>
      <w:rPr>
        <w:rFonts w:ascii="Arial" w:hAnsi="Arial" w:hint="default"/>
      </w:rPr>
    </w:lvl>
    <w:lvl w:ilvl="5" w:tplc="61268EA8" w:tentative="1">
      <w:start w:val="1"/>
      <w:numFmt w:val="bullet"/>
      <w:lvlText w:val="•"/>
      <w:lvlJc w:val="left"/>
      <w:pPr>
        <w:tabs>
          <w:tab w:val="num" w:pos="4320"/>
        </w:tabs>
        <w:ind w:left="4320" w:hanging="360"/>
      </w:pPr>
      <w:rPr>
        <w:rFonts w:ascii="Arial" w:hAnsi="Arial" w:hint="default"/>
      </w:rPr>
    </w:lvl>
    <w:lvl w:ilvl="6" w:tplc="56546632" w:tentative="1">
      <w:start w:val="1"/>
      <w:numFmt w:val="bullet"/>
      <w:lvlText w:val="•"/>
      <w:lvlJc w:val="left"/>
      <w:pPr>
        <w:tabs>
          <w:tab w:val="num" w:pos="5040"/>
        </w:tabs>
        <w:ind w:left="5040" w:hanging="360"/>
      </w:pPr>
      <w:rPr>
        <w:rFonts w:ascii="Arial" w:hAnsi="Arial" w:hint="default"/>
      </w:rPr>
    </w:lvl>
    <w:lvl w:ilvl="7" w:tplc="EAE4B5EA" w:tentative="1">
      <w:start w:val="1"/>
      <w:numFmt w:val="bullet"/>
      <w:lvlText w:val="•"/>
      <w:lvlJc w:val="left"/>
      <w:pPr>
        <w:tabs>
          <w:tab w:val="num" w:pos="5760"/>
        </w:tabs>
        <w:ind w:left="5760" w:hanging="360"/>
      </w:pPr>
      <w:rPr>
        <w:rFonts w:ascii="Arial" w:hAnsi="Arial" w:hint="default"/>
      </w:rPr>
    </w:lvl>
    <w:lvl w:ilvl="8" w:tplc="8A2A0FE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3"/>
  </w:num>
  <w:num w:numId="3">
    <w:abstractNumId w:val="5"/>
  </w:num>
  <w:num w:numId="4">
    <w:abstractNumId w:val="6"/>
  </w:num>
  <w:num w:numId="5">
    <w:abstractNumId w:val="10"/>
  </w:num>
  <w:num w:numId="6">
    <w:abstractNumId w:val="8"/>
  </w:num>
  <w:num w:numId="7">
    <w:abstractNumId w:val="4"/>
  </w:num>
  <w:num w:numId="8">
    <w:abstractNumId w:val="9"/>
  </w:num>
  <w:num w:numId="9">
    <w:abstractNumId w:val="1"/>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ky Chen">
    <w15:presenceInfo w15:providerId="Windows Live" w15:userId="737be135f26c7657"/>
  </w15:person>
  <w15:person w15:author="Fula">
    <w15:presenceInfo w15:providerId="None" w15:userId="Fu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activeWritingStyle w:appName="MSWord" w:lang="en-US" w:vendorID="64" w:dllVersion="6" w:nlCheck="1" w:checkStyle="0"/>
  <w:activeWritingStyle w:appName="MSWord" w:lang="en-US"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44F"/>
    <w:rsid w:val="00015CD8"/>
    <w:rsid w:val="00036DE6"/>
    <w:rsid w:val="00046F62"/>
    <w:rsid w:val="0005110E"/>
    <w:rsid w:val="00051567"/>
    <w:rsid w:val="000714BC"/>
    <w:rsid w:val="00075CAB"/>
    <w:rsid w:val="00083B49"/>
    <w:rsid w:val="000A7599"/>
    <w:rsid w:val="000C3B28"/>
    <w:rsid w:val="000E179C"/>
    <w:rsid w:val="000F1608"/>
    <w:rsid w:val="001169E3"/>
    <w:rsid w:val="00124AC6"/>
    <w:rsid w:val="00144E99"/>
    <w:rsid w:val="00147474"/>
    <w:rsid w:val="001567FB"/>
    <w:rsid w:val="00157AB2"/>
    <w:rsid w:val="00161770"/>
    <w:rsid w:val="00174B60"/>
    <w:rsid w:val="001816E4"/>
    <w:rsid w:val="00193FE7"/>
    <w:rsid w:val="001A08B7"/>
    <w:rsid w:val="001B4164"/>
    <w:rsid w:val="001B46F2"/>
    <w:rsid w:val="001C5754"/>
    <w:rsid w:val="001D113B"/>
    <w:rsid w:val="001D4922"/>
    <w:rsid w:val="001E7D43"/>
    <w:rsid w:val="001F2E6F"/>
    <w:rsid w:val="001F70B8"/>
    <w:rsid w:val="00246E5C"/>
    <w:rsid w:val="00250937"/>
    <w:rsid w:val="00256BA8"/>
    <w:rsid w:val="00274FEE"/>
    <w:rsid w:val="0028263B"/>
    <w:rsid w:val="00296C06"/>
    <w:rsid w:val="002B00C2"/>
    <w:rsid w:val="002B7911"/>
    <w:rsid w:val="002C02BB"/>
    <w:rsid w:val="002C16A6"/>
    <w:rsid w:val="002C7C8F"/>
    <w:rsid w:val="002E1C12"/>
    <w:rsid w:val="002E50E5"/>
    <w:rsid w:val="002F653E"/>
    <w:rsid w:val="00310B23"/>
    <w:rsid w:val="003262B7"/>
    <w:rsid w:val="003425A7"/>
    <w:rsid w:val="00380C0F"/>
    <w:rsid w:val="00386588"/>
    <w:rsid w:val="003959C2"/>
    <w:rsid w:val="003B6A68"/>
    <w:rsid w:val="003C6EB7"/>
    <w:rsid w:val="003D288F"/>
    <w:rsid w:val="003D5B08"/>
    <w:rsid w:val="003F2075"/>
    <w:rsid w:val="00401B1A"/>
    <w:rsid w:val="004045D2"/>
    <w:rsid w:val="0045288F"/>
    <w:rsid w:val="00453DF2"/>
    <w:rsid w:val="004633B1"/>
    <w:rsid w:val="00466D7F"/>
    <w:rsid w:val="004765AB"/>
    <w:rsid w:val="0048023E"/>
    <w:rsid w:val="00483DC5"/>
    <w:rsid w:val="0048424C"/>
    <w:rsid w:val="00492D8E"/>
    <w:rsid w:val="004A1B61"/>
    <w:rsid w:val="004A4E2C"/>
    <w:rsid w:val="004A5DD4"/>
    <w:rsid w:val="004B74A3"/>
    <w:rsid w:val="004C33BA"/>
    <w:rsid w:val="004C5B18"/>
    <w:rsid w:val="004C77C0"/>
    <w:rsid w:val="004E50D3"/>
    <w:rsid w:val="004E52EE"/>
    <w:rsid w:val="004F347D"/>
    <w:rsid w:val="004F500C"/>
    <w:rsid w:val="004F6028"/>
    <w:rsid w:val="00520718"/>
    <w:rsid w:val="005345A1"/>
    <w:rsid w:val="00545CE8"/>
    <w:rsid w:val="0055028F"/>
    <w:rsid w:val="00550A52"/>
    <w:rsid w:val="0057220C"/>
    <w:rsid w:val="00586A9B"/>
    <w:rsid w:val="00586FD4"/>
    <w:rsid w:val="0059332B"/>
    <w:rsid w:val="00597BA6"/>
    <w:rsid w:val="005A5BF4"/>
    <w:rsid w:val="005A5CC4"/>
    <w:rsid w:val="005C2893"/>
    <w:rsid w:val="005C4E5F"/>
    <w:rsid w:val="005D2F8A"/>
    <w:rsid w:val="005D61FA"/>
    <w:rsid w:val="005E24FA"/>
    <w:rsid w:val="005E7B66"/>
    <w:rsid w:val="0060144F"/>
    <w:rsid w:val="00607DA2"/>
    <w:rsid w:val="00640A67"/>
    <w:rsid w:val="0065424A"/>
    <w:rsid w:val="006741BB"/>
    <w:rsid w:val="006930F3"/>
    <w:rsid w:val="006C79F2"/>
    <w:rsid w:val="006D066D"/>
    <w:rsid w:val="006E1448"/>
    <w:rsid w:val="006F6069"/>
    <w:rsid w:val="00714650"/>
    <w:rsid w:val="00734C17"/>
    <w:rsid w:val="00753176"/>
    <w:rsid w:val="00767C63"/>
    <w:rsid w:val="007760D6"/>
    <w:rsid w:val="0077775D"/>
    <w:rsid w:val="00780478"/>
    <w:rsid w:val="00784811"/>
    <w:rsid w:val="0078742D"/>
    <w:rsid w:val="007B0097"/>
    <w:rsid w:val="007D282F"/>
    <w:rsid w:val="007E0250"/>
    <w:rsid w:val="007E425F"/>
    <w:rsid w:val="00803861"/>
    <w:rsid w:val="00810B29"/>
    <w:rsid w:val="00814575"/>
    <w:rsid w:val="00821555"/>
    <w:rsid w:val="00855B95"/>
    <w:rsid w:val="00861256"/>
    <w:rsid w:val="00870C1C"/>
    <w:rsid w:val="00877C65"/>
    <w:rsid w:val="008A12B8"/>
    <w:rsid w:val="008E6CA1"/>
    <w:rsid w:val="008F1DE2"/>
    <w:rsid w:val="00927FA2"/>
    <w:rsid w:val="0093582E"/>
    <w:rsid w:val="009707B8"/>
    <w:rsid w:val="009762BB"/>
    <w:rsid w:val="009A260E"/>
    <w:rsid w:val="009A693A"/>
    <w:rsid w:val="009E26AA"/>
    <w:rsid w:val="009F6C50"/>
    <w:rsid w:val="00A03E9D"/>
    <w:rsid w:val="00A10D47"/>
    <w:rsid w:val="00A469D0"/>
    <w:rsid w:val="00A53169"/>
    <w:rsid w:val="00A6241B"/>
    <w:rsid w:val="00A67012"/>
    <w:rsid w:val="00A83533"/>
    <w:rsid w:val="00A90746"/>
    <w:rsid w:val="00AA0C76"/>
    <w:rsid w:val="00AE2138"/>
    <w:rsid w:val="00AF5F9F"/>
    <w:rsid w:val="00B32113"/>
    <w:rsid w:val="00B33131"/>
    <w:rsid w:val="00B4796F"/>
    <w:rsid w:val="00B66008"/>
    <w:rsid w:val="00B9768D"/>
    <w:rsid w:val="00BD1BB3"/>
    <w:rsid w:val="00BD22CB"/>
    <w:rsid w:val="00C11ECF"/>
    <w:rsid w:val="00C17B9A"/>
    <w:rsid w:val="00C347DF"/>
    <w:rsid w:val="00C41F4F"/>
    <w:rsid w:val="00C61CC4"/>
    <w:rsid w:val="00C95AB2"/>
    <w:rsid w:val="00CA4B22"/>
    <w:rsid w:val="00CA7114"/>
    <w:rsid w:val="00CC3AA5"/>
    <w:rsid w:val="00CD507C"/>
    <w:rsid w:val="00D042F8"/>
    <w:rsid w:val="00D136E9"/>
    <w:rsid w:val="00D21D2B"/>
    <w:rsid w:val="00D245EE"/>
    <w:rsid w:val="00D503EB"/>
    <w:rsid w:val="00D56EAB"/>
    <w:rsid w:val="00D60031"/>
    <w:rsid w:val="00D8127D"/>
    <w:rsid w:val="00D8605A"/>
    <w:rsid w:val="00D92D09"/>
    <w:rsid w:val="00DA17D2"/>
    <w:rsid w:val="00DA5836"/>
    <w:rsid w:val="00DB6631"/>
    <w:rsid w:val="00DB7336"/>
    <w:rsid w:val="00DC0B2D"/>
    <w:rsid w:val="00DC3F61"/>
    <w:rsid w:val="00DE07A6"/>
    <w:rsid w:val="00DF3DF0"/>
    <w:rsid w:val="00DF4FA0"/>
    <w:rsid w:val="00E139F0"/>
    <w:rsid w:val="00E16E36"/>
    <w:rsid w:val="00E43C8E"/>
    <w:rsid w:val="00E67915"/>
    <w:rsid w:val="00E9711C"/>
    <w:rsid w:val="00EA10CE"/>
    <w:rsid w:val="00EB22FB"/>
    <w:rsid w:val="00EB500D"/>
    <w:rsid w:val="00EC1E10"/>
    <w:rsid w:val="00ED7CF7"/>
    <w:rsid w:val="00EE2060"/>
    <w:rsid w:val="00EE511E"/>
    <w:rsid w:val="00EF2D23"/>
    <w:rsid w:val="00F13E36"/>
    <w:rsid w:val="00F211E8"/>
    <w:rsid w:val="00F21B8D"/>
    <w:rsid w:val="00F32217"/>
    <w:rsid w:val="00F54E92"/>
    <w:rsid w:val="00F66E34"/>
    <w:rsid w:val="00F93915"/>
    <w:rsid w:val="00F94BD1"/>
    <w:rsid w:val="00FA42A5"/>
    <w:rsid w:val="00FB1F1A"/>
    <w:rsid w:val="00FC6566"/>
    <w:rsid w:val="00FD619A"/>
    <w:rsid w:val="00FF52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929CE"/>
  <w15:chartTrackingRefBased/>
  <w15:docId w15:val="{3019397B-9876-432C-B694-C6CA28F8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E0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4765AB"/>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3">
    <w:name w:val="heading 3"/>
    <w:basedOn w:val="a"/>
    <w:next w:val="a"/>
    <w:link w:val="30"/>
    <w:uiPriority w:val="9"/>
    <w:unhideWhenUsed/>
    <w:qFormat/>
    <w:rsid w:val="004765AB"/>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E0250"/>
    <w:rPr>
      <w:rFonts w:ascii="Times New Roman" w:eastAsia="Times New Roman" w:hAnsi="Times New Roman" w:cs="Times New Roman"/>
      <w:b/>
      <w:bCs/>
      <w:kern w:val="36"/>
      <w:sz w:val="48"/>
      <w:szCs w:val="48"/>
    </w:rPr>
  </w:style>
  <w:style w:type="paragraph" w:styleId="a3">
    <w:name w:val="No Spacing"/>
    <w:uiPriority w:val="1"/>
    <w:qFormat/>
    <w:rsid w:val="007E0250"/>
    <w:pPr>
      <w:spacing w:after="0" w:line="240" w:lineRule="auto"/>
    </w:pPr>
  </w:style>
  <w:style w:type="paragraph" w:customStyle="1" w:styleId="Default">
    <w:name w:val="Default"/>
    <w:rsid w:val="007E0250"/>
    <w:pPr>
      <w:autoSpaceDE w:val="0"/>
      <w:autoSpaceDN w:val="0"/>
      <w:adjustRightInd w:val="0"/>
      <w:spacing w:after="0" w:line="240" w:lineRule="auto"/>
    </w:pPr>
    <w:rPr>
      <w:rFonts w:ascii="TimesNewRomanPS" w:hAnsi="TimesNewRomanPS" w:cs="TimesNewRomanPS"/>
      <w:color w:val="000000"/>
      <w:sz w:val="24"/>
      <w:szCs w:val="24"/>
    </w:rPr>
  </w:style>
  <w:style w:type="character" w:customStyle="1" w:styleId="A11">
    <w:name w:val="A11"/>
    <w:uiPriority w:val="99"/>
    <w:rsid w:val="007E0250"/>
    <w:rPr>
      <w:rFonts w:cs="TimesNewRomanPS"/>
      <w:color w:val="000000"/>
      <w:sz w:val="11"/>
      <w:szCs w:val="11"/>
    </w:rPr>
  </w:style>
  <w:style w:type="character" w:styleId="a4">
    <w:name w:val="Hyperlink"/>
    <w:basedOn w:val="a0"/>
    <w:uiPriority w:val="99"/>
    <w:unhideWhenUsed/>
    <w:rsid w:val="007E0250"/>
    <w:rPr>
      <w:color w:val="0563C1" w:themeColor="hyperlink"/>
      <w:u w:val="single"/>
    </w:rPr>
  </w:style>
  <w:style w:type="paragraph" w:styleId="Web">
    <w:name w:val="Normal (Web)"/>
    <w:basedOn w:val="a"/>
    <w:uiPriority w:val="99"/>
    <w:semiHidden/>
    <w:unhideWhenUsed/>
    <w:rsid w:val="00810B2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1">
    <w:name w:val="純表格 21"/>
    <w:basedOn w:val="a1"/>
    <w:uiPriority w:val="42"/>
    <w:rsid w:val="009A693A"/>
    <w:pPr>
      <w:spacing w:after="0" w:line="240" w:lineRule="auto"/>
    </w:pPr>
    <w:rPr>
      <w:rFonts w:ascii="Calibri" w:eastAsia="新細明體" w:hAnsi="Calibri" w:cs="Times New Roman"/>
      <w:sz w:val="20"/>
      <w:szCs w:val="20"/>
      <w:lang w:eastAsia="zh-TW"/>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a5">
    <w:name w:val="Table Grid"/>
    <w:basedOn w:val="a1"/>
    <w:uiPriority w:val="39"/>
    <w:rsid w:val="009A693A"/>
    <w:pPr>
      <w:spacing w:after="0" w:line="240" w:lineRule="auto"/>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B500D"/>
    <w:pPr>
      <w:spacing w:after="0" w:line="240" w:lineRule="auto"/>
      <w:ind w:left="720"/>
      <w:contextualSpacing/>
    </w:pPr>
    <w:rPr>
      <w:rFonts w:ascii="Times New Roman" w:eastAsia="Times New Roman" w:hAnsi="Times New Roman" w:cs="Times New Roman"/>
      <w:sz w:val="24"/>
      <w:szCs w:val="24"/>
    </w:rPr>
  </w:style>
  <w:style w:type="character" w:styleId="a7">
    <w:name w:val="Emphasis"/>
    <w:basedOn w:val="a0"/>
    <w:uiPriority w:val="20"/>
    <w:qFormat/>
    <w:rsid w:val="002B00C2"/>
    <w:rPr>
      <w:i/>
      <w:iCs/>
    </w:rPr>
  </w:style>
  <w:style w:type="character" w:styleId="a8">
    <w:name w:val="annotation reference"/>
    <w:basedOn w:val="a0"/>
    <w:uiPriority w:val="99"/>
    <w:semiHidden/>
    <w:unhideWhenUsed/>
    <w:rsid w:val="003C6EB7"/>
    <w:rPr>
      <w:sz w:val="16"/>
      <w:szCs w:val="16"/>
    </w:rPr>
  </w:style>
  <w:style w:type="paragraph" w:styleId="a9">
    <w:name w:val="annotation text"/>
    <w:basedOn w:val="a"/>
    <w:link w:val="aa"/>
    <w:uiPriority w:val="99"/>
    <w:semiHidden/>
    <w:unhideWhenUsed/>
    <w:rsid w:val="003C6EB7"/>
    <w:pPr>
      <w:spacing w:line="240" w:lineRule="auto"/>
    </w:pPr>
    <w:rPr>
      <w:sz w:val="20"/>
      <w:szCs w:val="20"/>
    </w:rPr>
  </w:style>
  <w:style w:type="character" w:customStyle="1" w:styleId="aa">
    <w:name w:val="註解文字 字元"/>
    <w:basedOn w:val="a0"/>
    <w:link w:val="a9"/>
    <w:uiPriority w:val="99"/>
    <w:semiHidden/>
    <w:rsid w:val="003C6EB7"/>
    <w:rPr>
      <w:sz w:val="20"/>
      <w:szCs w:val="20"/>
    </w:rPr>
  </w:style>
  <w:style w:type="paragraph" w:styleId="ab">
    <w:name w:val="annotation subject"/>
    <w:basedOn w:val="a9"/>
    <w:next w:val="a9"/>
    <w:link w:val="ac"/>
    <w:uiPriority w:val="99"/>
    <w:semiHidden/>
    <w:unhideWhenUsed/>
    <w:rsid w:val="003C6EB7"/>
    <w:rPr>
      <w:b/>
      <w:bCs/>
    </w:rPr>
  </w:style>
  <w:style w:type="character" w:customStyle="1" w:styleId="ac">
    <w:name w:val="註解主旨 字元"/>
    <w:basedOn w:val="aa"/>
    <w:link w:val="ab"/>
    <w:uiPriority w:val="99"/>
    <w:semiHidden/>
    <w:rsid w:val="003C6EB7"/>
    <w:rPr>
      <w:b/>
      <w:bCs/>
      <w:sz w:val="20"/>
      <w:szCs w:val="20"/>
    </w:rPr>
  </w:style>
  <w:style w:type="paragraph" w:styleId="ad">
    <w:name w:val="Balloon Text"/>
    <w:basedOn w:val="a"/>
    <w:link w:val="ae"/>
    <w:uiPriority w:val="99"/>
    <w:semiHidden/>
    <w:unhideWhenUsed/>
    <w:rsid w:val="003C6EB7"/>
    <w:pPr>
      <w:spacing w:after="0" w:line="240" w:lineRule="auto"/>
    </w:pPr>
    <w:rPr>
      <w:rFonts w:ascii="Segoe UI" w:hAnsi="Segoe UI" w:cs="Segoe UI"/>
      <w:sz w:val="18"/>
      <w:szCs w:val="18"/>
    </w:rPr>
  </w:style>
  <w:style w:type="character" w:customStyle="1" w:styleId="ae">
    <w:name w:val="註解方塊文字 字元"/>
    <w:basedOn w:val="a0"/>
    <w:link w:val="ad"/>
    <w:uiPriority w:val="99"/>
    <w:semiHidden/>
    <w:rsid w:val="003C6EB7"/>
    <w:rPr>
      <w:rFonts w:ascii="Segoe UI" w:hAnsi="Segoe UI" w:cs="Segoe UI"/>
      <w:sz w:val="18"/>
      <w:szCs w:val="18"/>
    </w:rPr>
  </w:style>
  <w:style w:type="character" w:customStyle="1" w:styleId="20">
    <w:name w:val="標題 2 字元"/>
    <w:basedOn w:val="a0"/>
    <w:link w:val="2"/>
    <w:uiPriority w:val="9"/>
    <w:rsid w:val="004765AB"/>
    <w:rPr>
      <w:rFonts w:asciiTheme="majorHAnsi" w:eastAsiaTheme="majorEastAsia" w:hAnsiTheme="majorHAnsi" w:cstheme="majorBidi"/>
      <w:color w:val="2E74B5" w:themeColor="accent1" w:themeShade="BF"/>
      <w:sz w:val="28"/>
      <w:szCs w:val="26"/>
    </w:rPr>
  </w:style>
  <w:style w:type="character" w:customStyle="1" w:styleId="30">
    <w:name w:val="標題 3 字元"/>
    <w:basedOn w:val="a0"/>
    <w:link w:val="3"/>
    <w:uiPriority w:val="9"/>
    <w:rsid w:val="004765AB"/>
    <w:rPr>
      <w:rFonts w:asciiTheme="majorHAnsi" w:eastAsiaTheme="majorEastAsia" w:hAnsiTheme="majorHAnsi" w:cstheme="majorBidi"/>
      <w:color w:val="1F4D78" w:themeColor="accent1" w:themeShade="7F"/>
      <w:sz w:val="28"/>
      <w:szCs w:val="24"/>
    </w:rPr>
  </w:style>
  <w:style w:type="character" w:styleId="af">
    <w:name w:val="FollowedHyperlink"/>
    <w:basedOn w:val="a0"/>
    <w:uiPriority w:val="99"/>
    <w:semiHidden/>
    <w:unhideWhenUsed/>
    <w:rsid w:val="00ED7CF7"/>
    <w:rPr>
      <w:color w:val="954F72" w:themeColor="followedHyperlink"/>
      <w:u w:val="single"/>
    </w:rPr>
  </w:style>
  <w:style w:type="paragraph" w:styleId="af0">
    <w:name w:val="Bibliography"/>
    <w:basedOn w:val="a"/>
    <w:next w:val="a"/>
    <w:uiPriority w:val="37"/>
    <w:unhideWhenUsed/>
    <w:rsid w:val="00296C06"/>
    <w:pPr>
      <w:tabs>
        <w:tab w:val="left" w:pos="504"/>
      </w:tabs>
      <w:spacing w:after="0" w:line="240" w:lineRule="auto"/>
      <w:ind w:left="504" w:hanging="504"/>
    </w:pPr>
  </w:style>
  <w:style w:type="paragraph" w:styleId="HTML">
    <w:name w:val="HTML Preformatted"/>
    <w:basedOn w:val="a"/>
    <w:link w:val="HTML0"/>
    <w:uiPriority w:val="99"/>
    <w:unhideWhenUsed/>
    <w:rsid w:val="004A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rsid w:val="004A1B61"/>
    <w:rPr>
      <w:rFonts w:ascii="Courier New" w:eastAsia="Times New Roman" w:hAnsi="Courier New" w:cs="Courier New"/>
      <w:sz w:val="20"/>
      <w:szCs w:val="20"/>
    </w:rPr>
  </w:style>
  <w:style w:type="paragraph" w:styleId="af1">
    <w:name w:val="header"/>
    <w:basedOn w:val="a"/>
    <w:link w:val="af2"/>
    <w:uiPriority w:val="99"/>
    <w:unhideWhenUsed/>
    <w:rsid w:val="009E26AA"/>
    <w:pPr>
      <w:tabs>
        <w:tab w:val="center" w:pos="4153"/>
        <w:tab w:val="right" w:pos="8306"/>
      </w:tabs>
      <w:snapToGrid w:val="0"/>
    </w:pPr>
    <w:rPr>
      <w:sz w:val="20"/>
      <w:szCs w:val="20"/>
    </w:rPr>
  </w:style>
  <w:style w:type="character" w:customStyle="1" w:styleId="af2">
    <w:name w:val="頁首 字元"/>
    <w:basedOn w:val="a0"/>
    <w:link w:val="af1"/>
    <w:uiPriority w:val="99"/>
    <w:rsid w:val="009E26AA"/>
    <w:rPr>
      <w:sz w:val="20"/>
      <w:szCs w:val="20"/>
    </w:rPr>
  </w:style>
  <w:style w:type="paragraph" w:styleId="af3">
    <w:name w:val="footer"/>
    <w:basedOn w:val="a"/>
    <w:link w:val="af4"/>
    <w:uiPriority w:val="99"/>
    <w:unhideWhenUsed/>
    <w:rsid w:val="009E26AA"/>
    <w:pPr>
      <w:tabs>
        <w:tab w:val="center" w:pos="4153"/>
        <w:tab w:val="right" w:pos="8306"/>
      </w:tabs>
      <w:snapToGrid w:val="0"/>
    </w:pPr>
    <w:rPr>
      <w:sz w:val="20"/>
      <w:szCs w:val="20"/>
    </w:rPr>
  </w:style>
  <w:style w:type="character" w:customStyle="1" w:styleId="af4">
    <w:name w:val="頁尾 字元"/>
    <w:basedOn w:val="a0"/>
    <w:link w:val="af3"/>
    <w:uiPriority w:val="99"/>
    <w:rsid w:val="009E26AA"/>
    <w:rPr>
      <w:sz w:val="20"/>
      <w:szCs w:val="20"/>
    </w:rPr>
  </w:style>
  <w:style w:type="table" w:customStyle="1" w:styleId="11">
    <w:name w:val="表格格線1"/>
    <w:basedOn w:val="a1"/>
    <w:next w:val="a5"/>
    <w:uiPriority w:val="39"/>
    <w:rsid w:val="009E26AA"/>
    <w:pPr>
      <w:spacing w:after="0" w:line="240" w:lineRule="auto"/>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5"/>
    <w:uiPriority w:val="39"/>
    <w:rsid w:val="009E26AA"/>
    <w:pPr>
      <w:spacing w:after="0" w:line="240" w:lineRule="auto"/>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9648">
      <w:bodyDiv w:val="1"/>
      <w:marLeft w:val="0"/>
      <w:marRight w:val="0"/>
      <w:marTop w:val="0"/>
      <w:marBottom w:val="0"/>
      <w:divBdr>
        <w:top w:val="none" w:sz="0" w:space="0" w:color="auto"/>
        <w:left w:val="none" w:sz="0" w:space="0" w:color="auto"/>
        <w:bottom w:val="none" w:sz="0" w:space="0" w:color="auto"/>
        <w:right w:val="none" w:sz="0" w:space="0" w:color="auto"/>
      </w:divBdr>
      <w:divsChild>
        <w:div w:id="1331788558">
          <w:marLeft w:val="360"/>
          <w:marRight w:val="0"/>
          <w:marTop w:val="200"/>
          <w:marBottom w:val="0"/>
          <w:divBdr>
            <w:top w:val="none" w:sz="0" w:space="0" w:color="auto"/>
            <w:left w:val="none" w:sz="0" w:space="0" w:color="auto"/>
            <w:bottom w:val="none" w:sz="0" w:space="0" w:color="auto"/>
            <w:right w:val="none" w:sz="0" w:space="0" w:color="auto"/>
          </w:divBdr>
        </w:div>
      </w:divsChild>
    </w:div>
    <w:div w:id="139663424">
      <w:bodyDiv w:val="1"/>
      <w:marLeft w:val="0"/>
      <w:marRight w:val="0"/>
      <w:marTop w:val="0"/>
      <w:marBottom w:val="0"/>
      <w:divBdr>
        <w:top w:val="none" w:sz="0" w:space="0" w:color="auto"/>
        <w:left w:val="none" w:sz="0" w:space="0" w:color="auto"/>
        <w:bottom w:val="none" w:sz="0" w:space="0" w:color="auto"/>
        <w:right w:val="none" w:sz="0" w:space="0" w:color="auto"/>
      </w:divBdr>
    </w:div>
    <w:div w:id="308092179">
      <w:bodyDiv w:val="1"/>
      <w:marLeft w:val="0"/>
      <w:marRight w:val="0"/>
      <w:marTop w:val="0"/>
      <w:marBottom w:val="0"/>
      <w:divBdr>
        <w:top w:val="none" w:sz="0" w:space="0" w:color="auto"/>
        <w:left w:val="none" w:sz="0" w:space="0" w:color="auto"/>
        <w:bottom w:val="none" w:sz="0" w:space="0" w:color="auto"/>
        <w:right w:val="none" w:sz="0" w:space="0" w:color="auto"/>
      </w:divBdr>
    </w:div>
    <w:div w:id="329524777">
      <w:bodyDiv w:val="1"/>
      <w:marLeft w:val="0"/>
      <w:marRight w:val="0"/>
      <w:marTop w:val="0"/>
      <w:marBottom w:val="0"/>
      <w:divBdr>
        <w:top w:val="none" w:sz="0" w:space="0" w:color="auto"/>
        <w:left w:val="none" w:sz="0" w:space="0" w:color="auto"/>
        <w:bottom w:val="none" w:sz="0" w:space="0" w:color="auto"/>
        <w:right w:val="none" w:sz="0" w:space="0" w:color="auto"/>
      </w:divBdr>
      <w:divsChild>
        <w:div w:id="1557929856">
          <w:marLeft w:val="360"/>
          <w:marRight w:val="0"/>
          <w:marTop w:val="200"/>
          <w:marBottom w:val="0"/>
          <w:divBdr>
            <w:top w:val="none" w:sz="0" w:space="0" w:color="auto"/>
            <w:left w:val="none" w:sz="0" w:space="0" w:color="auto"/>
            <w:bottom w:val="none" w:sz="0" w:space="0" w:color="auto"/>
            <w:right w:val="none" w:sz="0" w:space="0" w:color="auto"/>
          </w:divBdr>
        </w:div>
      </w:divsChild>
    </w:div>
    <w:div w:id="338890250">
      <w:bodyDiv w:val="1"/>
      <w:marLeft w:val="0"/>
      <w:marRight w:val="0"/>
      <w:marTop w:val="0"/>
      <w:marBottom w:val="0"/>
      <w:divBdr>
        <w:top w:val="none" w:sz="0" w:space="0" w:color="auto"/>
        <w:left w:val="none" w:sz="0" w:space="0" w:color="auto"/>
        <w:bottom w:val="none" w:sz="0" w:space="0" w:color="auto"/>
        <w:right w:val="none" w:sz="0" w:space="0" w:color="auto"/>
      </w:divBdr>
    </w:div>
    <w:div w:id="351615860">
      <w:bodyDiv w:val="1"/>
      <w:marLeft w:val="0"/>
      <w:marRight w:val="0"/>
      <w:marTop w:val="0"/>
      <w:marBottom w:val="0"/>
      <w:divBdr>
        <w:top w:val="none" w:sz="0" w:space="0" w:color="auto"/>
        <w:left w:val="none" w:sz="0" w:space="0" w:color="auto"/>
        <w:bottom w:val="none" w:sz="0" w:space="0" w:color="auto"/>
        <w:right w:val="none" w:sz="0" w:space="0" w:color="auto"/>
      </w:divBdr>
    </w:div>
    <w:div w:id="468402075">
      <w:bodyDiv w:val="1"/>
      <w:marLeft w:val="0"/>
      <w:marRight w:val="0"/>
      <w:marTop w:val="0"/>
      <w:marBottom w:val="0"/>
      <w:divBdr>
        <w:top w:val="none" w:sz="0" w:space="0" w:color="auto"/>
        <w:left w:val="none" w:sz="0" w:space="0" w:color="auto"/>
        <w:bottom w:val="none" w:sz="0" w:space="0" w:color="auto"/>
        <w:right w:val="none" w:sz="0" w:space="0" w:color="auto"/>
      </w:divBdr>
    </w:div>
    <w:div w:id="578518285">
      <w:bodyDiv w:val="1"/>
      <w:marLeft w:val="0"/>
      <w:marRight w:val="0"/>
      <w:marTop w:val="0"/>
      <w:marBottom w:val="0"/>
      <w:divBdr>
        <w:top w:val="none" w:sz="0" w:space="0" w:color="auto"/>
        <w:left w:val="none" w:sz="0" w:space="0" w:color="auto"/>
        <w:bottom w:val="none" w:sz="0" w:space="0" w:color="auto"/>
        <w:right w:val="none" w:sz="0" w:space="0" w:color="auto"/>
      </w:divBdr>
    </w:div>
    <w:div w:id="619654635">
      <w:bodyDiv w:val="1"/>
      <w:marLeft w:val="0"/>
      <w:marRight w:val="0"/>
      <w:marTop w:val="0"/>
      <w:marBottom w:val="0"/>
      <w:divBdr>
        <w:top w:val="none" w:sz="0" w:space="0" w:color="auto"/>
        <w:left w:val="none" w:sz="0" w:space="0" w:color="auto"/>
        <w:bottom w:val="none" w:sz="0" w:space="0" w:color="auto"/>
        <w:right w:val="none" w:sz="0" w:space="0" w:color="auto"/>
      </w:divBdr>
    </w:div>
    <w:div w:id="792793260">
      <w:bodyDiv w:val="1"/>
      <w:marLeft w:val="0"/>
      <w:marRight w:val="0"/>
      <w:marTop w:val="0"/>
      <w:marBottom w:val="0"/>
      <w:divBdr>
        <w:top w:val="none" w:sz="0" w:space="0" w:color="auto"/>
        <w:left w:val="none" w:sz="0" w:space="0" w:color="auto"/>
        <w:bottom w:val="none" w:sz="0" w:space="0" w:color="auto"/>
        <w:right w:val="none" w:sz="0" w:space="0" w:color="auto"/>
      </w:divBdr>
      <w:divsChild>
        <w:div w:id="292713426">
          <w:marLeft w:val="1080"/>
          <w:marRight w:val="0"/>
          <w:marTop w:val="100"/>
          <w:marBottom w:val="0"/>
          <w:divBdr>
            <w:top w:val="none" w:sz="0" w:space="0" w:color="auto"/>
            <w:left w:val="none" w:sz="0" w:space="0" w:color="auto"/>
            <w:bottom w:val="none" w:sz="0" w:space="0" w:color="auto"/>
            <w:right w:val="none" w:sz="0" w:space="0" w:color="auto"/>
          </w:divBdr>
        </w:div>
        <w:div w:id="604726175">
          <w:marLeft w:val="1080"/>
          <w:marRight w:val="0"/>
          <w:marTop w:val="100"/>
          <w:marBottom w:val="0"/>
          <w:divBdr>
            <w:top w:val="none" w:sz="0" w:space="0" w:color="auto"/>
            <w:left w:val="none" w:sz="0" w:space="0" w:color="auto"/>
            <w:bottom w:val="none" w:sz="0" w:space="0" w:color="auto"/>
            <w:right w:val="none" w:sz="0" w:space="0" w:color="auto"/>
          </w:divBdr>
        </w:div>
        <w:div w:id="647513106">
          <w:marLeft w:val="1080"/>
          <w:marRight w:val="0"/>
          <w:marTop w:val="100"/>
          <w:marBottom w:val="0"/>
          <w:divBdr>
            <w:top w:val="none" w:sz="0" w:space="0" w:color="auto"/>
            <w:left w:val="none" w:sz="0" w:space="0" w:color="auto"/>
            <w:bottom w:val="none" w:sz="0" w:space="0" w:color="auto"/>
            <w:right w:val="none" w:sz="0" w:space="0" w:color="auto"/>
          </w:divBdr>
        </w:div>
        <w:div w:id="1181895902">
          <w:marLeft w:val="1080"/>
          <w:marRight w:val="0"/>
          <w:marTop w:val="100"/>
          <w:marBottom w:val="0"/>
          <w:divBdr>
            <w:top w:val="none" w:sz="0" w:space="0" w:color="auto"/>
            <w:left w:val="none" w:sz="0" w:space="0" w:color="auto"/>
            <w:bottom w:val="none" w:sz="0" w:space="0" w:color="auto"/>
            <w:right w:val="none" w:sz="0" w:space="0" w:color="auto"/>
          </w:divBdr>
        </w:div>
        <w:div w:id="1285845058">
          <w:marLeft w:val="1080"/>
          <w:marRight w:val="0"/>
          <w:marTop w:val="100"/>
          <w:marBottom w:val="0"/>
          <w:divBdr>
            <w:top w:val="none" w:sz="0" w:space="0" w:color="auto"/>
            <w:left w:val="none" w:sz="0" w:space="0" w:color="auto"/>
            <w:bottom w:val="none" w:sz="0" w:space="0" w:color="auto"/>
            <w:right w:val="none" w:sz="0" w:space="0" w:color="auto"/>
          </w:divBdr>
        </w:div>
      </w:divsChild>
    </w:div>
    <w:div w:id="797721881">
      <w:bodyDiv w:val="1"/>
      <w:marLeft w:val="0"/>
      <w:marRight w:val="0"/>
      <w:marTop w:val="0"/>
      <w:marBottom w:val="0"/>
      <w:divBdr>
        <w:top w:val="none" w:sz="0" w:space="0" w:color="auto"/>
        <w:left w:val="none" w:sz="0" w:space="0" w:color="auto"/>
        <w:bottom w:val="none" w:sz="0" w:space="0" w:color="auto"/>
        <w:right w:val="none" w:sz="0" w:space="0" w:color="auto"/>
      </w:divBdr>
      <w:divsChild>
        <w:div w:id="632097183">
          <w:marLeft w:val="360"/>
          <w:marRight w:val="0"/>
          <w:marTop w:val="200"/>
          <w:marBottom w:val="0"/>
          <w:divBdr>
            <w:top w:val="none" w:sz="0" w:space="0" w:color="auto"/>
            <w:left w:val="none" w:sz="0" w:space="0" w:color="auto"/>
            <w:bottom w:val="none" w:sz="0" w:space="0" w:color="auto"/>
            <w:right w:val="none" w:sz="0" w:space="0" w:color="auto"/>
          </w:divBdr>
        </w:div>
        <w:div w:id="1418285808">
          <w:marLeft w:val="360"/>
          <w:marRight w:val="0"/>
          <w:marTop w:val="200"/>
          <w:marBottom w:val="0"/>
          <w:divBdr>
            <w:top w:val="none" w:sz="0" w:space="0" w:color="auto"/>
            <w:left w:val="none" w:sz="0" w:space="0" w:color="auto"/>
            <w:bottom w:val="none" w:sz="0" w:space="0" w:color="auto"/>
            <w:right w:val="none" w:sz="0" w:space="0" w:color="auto"/>
          </w:divBdr>
        </w:div>
        <w:div w:id="1577469678">
          <w:marLeft w:val="360"/>
          <w:marRight w:val="0"/>
          <w:marTop w:val="200"/>
          <w:marBottom w:val="0"/>
          <w:divBdr>
            <w:top w:val="none" w:sz="0" w:space="0" w:color="auto"/>
            <w:left w:val="none" w:sz="0" w:space="0" w:color="auto"/>
            <w:bottom w:val="none" w:sz="0" w:space="0" w:color="auto"/>
            <w:right w:val="none" w:sz="0" w:space="0" w:color="auto"/>
          </w:divBdr>
        </w:div>
        <w:div w:id="1639843995">
          <w:marLeft w:val="360"/>
          <w:marRight w:val="0"/>
          <w:marTop w:val="200"/>
          <w:marBottom w:val="0"/>
          <w:divBdr>
            <w:top w:val="none" w:sz="0" w:space="0" w:color="auto"/>
            <w:left w:val="none" w:sz="0" w:space="0" w:color="auto"/>
            <w:bottom w:val="none" w:sz="0" w:space="0" w:color="auto"/>
            <w:right w:val="none" w:sz="0" w:space="0" w:color="auto"/>
          </w:divBdr>
        </w:div>
      </w:divsChild>
    </w:div>
    <w:div w:id="885725977">
      <w:bodyDiv w:val="1"/>
      <w:marLeft w:val="0"/>
      <w:marRight w:val="0"/>
      <w:marTop w:val="0"/>
      <w:marBottom w:val="0"/>
      <w:divBdr>
        <w:top w:val="none" w:sz="0" w:space="0" w:color="auto"/>
        <w:left w:val="none" w:sz="0" w:space="0" w:color="auto"/>
        <w:bottom w:val="none" w:sz="0" w:space="0" w:color="auto"/>
        <w:right w:val="none" w:sz="0" w:space="0" w:color="auto"/>
      </w:divBdr>
      <w:divsChild>
        <w:div w:id="1265844593">
          <w:marLeft w:val="1080"/>
          <w:marRight w:val="0"/>
          <w:marTop w:val="100"/>
          <w:marBottom w:val="0"/>
          <w:divBdr>
            <w:top w:val="none" w:sz="0" w:space="0" w:color="auto"/>
            <w:left w:val="none" w:sz="0" w:space="0" w:color="auto"/>
            <w:bottom w:val="none" w:sz="0" w:space="0" w:color="auto"/>
            <w:right w:val="none" w:sz="0" w:space="0" w:color="auto"/>
          </w:divBdr>
        </w:div>
      </w:divsChild>
    </w:div>
    <w:div w:id="1048139426">
      <w:bodyDiv w:val="1"/>
      <w:marLeft w:val="0"/>
      <w:marRight w:val="0"/>
      <w:marTop w:val="0"/>
      <w:marBottom w:val="0"/>
      <w:divBdr>
        <w:top w:val="none" w:sz="0" w:space="0" w:color="auto"/>
        <w:left w:val="none" w:sz="0" w:space="0" w:color="auto"/>
        <w:bottom w:val="none" w:sz="0" w:space="0" w:color="auto"/>
        <w:right w:val="none" w:sz="0" w:space="0" w:color="auto"/>
      </w:divBdr>
    </w:div>
    <w:div w:id="1089500190">
      <w:bodyDiv w:val="1"/>
      <w:marLeft w:val="0"/>
      <w:marRight w:val="0"/>
      <w:marTop w:val="0"/>
      <w:marBottom w:val="0"/>
      <w:divBdr>
        <w:top w:val="none" w:sz="0" w:space="0" w:color="auto"/>
        <w:left w:val="none" w:sz="0" w:space="0" w:color="auto"/>
        <w:bottom w:val="none" w:sz="0" w:space="0" w:color="auto"/>
        <w:right w:val="none" w:sz="0" w:space="0" w:color="auto"/>
      </w:divBdr>
      <w:divsChild>
        <w:div w:id="2129202772">
          <w:marLeft w:val="360"/>
          <w:marRight w:val="0"/>
          <w:marTop w:val="200"/>
          <w:marBottom w:val="0"/>
          <w:divBdr>
            <w:top w:val="none" w:sz="0" w:space="0" w:color="auto"/>
            <w:left w:val="none" w:sz="0" w:space="0" w:color="auto"/>
            <w:bottom w:val="none" w:sz="0" w:space="0" w:color="auto"/>
            <w:right w:val="none" w:sz="0" w:space="0" w:color="auto"/>
          </w:divBdr>
        </w:div>
      </w:divsChild>
    </w:div>
    <w:div w:id="1251112296">
      <w:bodyDiv w:val="1"/>
      <w:marLeft w:val="0"/>
      <w:marRight w:val="0"/>
      <w:marTop w:val="0"/>
      <w:marBottom w:val="0"/>
      <w:divBdr>
        <w:top w:val="none" w:sz="0" w:space="0" w:color="auto"/>
        <w:left w:val="none" w:sz="0" w:space="0" w:color="auto"/>
        <w:bottom w:val="none" w:sz="0" w:space="0" w:color="auto"/>
        <w:right w:val="none" w:sz="0" w:space="0" w:color="auto"/>
      </w:divBdr>
      <w:divsChild>
        <w:div w:id="1223908977">
          <w:marLeft w:val="360"/>
          <w:marRight w:val="0"/>
          <w:marTop w:val="200"/>
          <w:marBottom w:val="0"/>
          <w:divBdr>
            <w:top w:val="none" w:sz="0" w:space="0" w:color="auto"/>
            <w:left w:val="none" w:sz="0" w:space="0" w:color="auto"/>
            <w:bottom w:val="none" w:sz="0" w:space="0" w:color="auto"/>
            <w:right w:val="none" w:sz="0" w:space="0" w:color="auto"/>
          </w:divBdr>
        </w:div>
      </w:divsChild>
    </w:div>
    <w:div w:id="1345982648">
      <w:bodyDiv w:val="1"/>
      <w:marLeft w:val="0"/>
      <w:marRight w:val="0"/>
      <w:marTop w:val="0"/>
      <w:marBottom w:val="0"/>
      <w:divBdr>
        <w:top w:val="none" w:sz="0" w:space="0" w:color="auto"/>
        <w:left w:val="none" w:sz="0" w:space="0" w:color="auto"/>
        <w:bottom w:val="none" w:sz="0" w:space="0" w:color="auto"/>
        <w:right w:val="none" w:sz="0" w:space="0" w:color="auto"/>
      </w:divBdr>
      <w:divsChild>
        <w:div w:id="1567183449">
          <w:marLeft w:val="1080"/>
          <w:marRight w:val="0"/>
          <w:marTop w:val="100"/>
          <w:marBottom w:val="0"/>
          <w:divBdr>
            <w:top w:val="none" w:sz="0" w:space="0" w:color="auto"/>
            <w:left w:val="none" w:sz="0" w:space="0" w:color="auto"/>
            <w:bottom w:val="none" w:sz="0" w:space="0" w:color="auto"/>
            <w:right w:val="none" w:sz="0" w:space="0" w:color="auto"/>
          </w:divBdr>
        </w:div>
      </w:divsChild>
    </w:div>
    <w:div w:id="1387678851">
      <w:bodyDiv w:val="1"/>
      <w:marLeft w:val="0"/>
      <w:marRight w:val="0"/>
      <w:marTop w:val="0"/>
      <w:marBottom w:val="0"/>
      <w:divBdr>
        <w:top w:val="none" w:sz="0" w:space="0" w:color="auto"/>
        <w:left w:val="none" w:sz="0" w:space="0" w:color="auto"/>
        <w:bottom w:val="none" w:sz="0" w:space="0" w:color="auto"/>
        <w:right w:val="none" w:sz="0" w:space="0" w:color="auto"/>
      </w:divBdr>
      <w:divsChild>
        <w:div w:id="945311561">
          <w:marLeft w:val="360"/>
          <w:marRight w:val="0"/>
          <w:marTop w:val="200"/>
          <w:marBottom w:val="0"/>
          <w:divBdr>
            <w:top w:val="none" w:sz="0" w:space="0" w:color="auto"/>
            <w:left w:val="none" w:sz="0" w:space="0" w:color="auto"/>
            <w:bottom w:val="none" w:sz="0" w:space="0" w:color="auto"/>
            <w:right w:val="none" w:sz="0" w:space="0" w:color="auto"/>
          </w:divBdr>
        </w:div>
        <w:div w:id="1164855867">
          <w:marLeft w:val="360"/>
          <w:marRight w:val="0"/>
          <w:marTop w:val="200"/>
          <w:marBottom w:val="0"/>
          <w:divBdr>
            <w:top w:val="none" w:sz="0" w:space="0" w:color="auto"/>
            <w:left w:val="none" w:sz="0" w:space="0" w:color="auto"/>
            <w:bottom w:val="none" w:sz="0" w:space="0" w:color="auto"/>
            <w:right w:val="none" w:sz="0" w:space="0" w:color="auto"/>
          </w:divBdr>
        </w:div>
        <w:div w:id="1852799604">
          <w:marLeft w:val="360"/>
          <w:marRight w:val="0"/>
          <w:marTop w:val="200"/>
          <w:marBottom w:val="0"/>
          <w:divBdr>
            <w:top w:val="none" w:sz="0" w:space="0" w:color="auto"/>
            <w:left w:val="none" w:sz="0" w:space="0" w:color="auto"/>
            <w:bottom w:val="none" w:sz="0" w:space="0" w:color="auto"/>
            <w:right w:val="none" w:sz="0" w:space="0" w:color="auto"/>
          </w:divBdr>
        </w:div>
        <w:div w:id="1867208754">
          <w:marLeft w:val="360"/>
          <w:marRight w:val="0"/>
          <w:marTop w:val="200"/>
          <w:marBottom w:val="0"/>
          <w:divBdr>
            <w:top w:val="none" w:sz="0" w:space="0" w:color="auto"/>
            <w:left w:val="none" w:sz="0" w:space="0" w:color="auto"/>
            <w:bottom w:val="none" w:sz="0" w:space="0" w:color="auto"/>
            <w:right w:val="none" w:sz="0" w:space="0" w:color="auto"/>
          </w:divBdr>
        </w:div>
      </w:divsChild>
    </w:div>
    <w:div w:id="1421095876">
      <w:bodyDiv w:val="1"/>
      <w:marLeft w:val="0"/>
      <w:marRight w:val="0"/>
      <w:marTop w:val="0"/>
      <w:marBottom w:val="0"/>
      <w:divBdr>
        <w:top w:val="none" w:sz="0" w:space="0" w:color="auto"/>
        <w:left w:val="none" w:sz="0" w:space="0" w:color="auto"/>
        <w:bottom w:val="none" w:sz="0" w:space="0" w:color="auto"/>
        <w:right w:val="none" w:sz="0" w:space="0" w:color="auto"/>
      </w:divBdr>
      <w:divsChild>
        <w:div w:id="841505353">
          <w:marLeft w:val="360"/>
          <w:marRight w:val="0"/>
          <w:marTop w:val="200"/>
          <w:marBottom w:val="0"/>
          <w:divBdr>
            <w:top w:val="none" w:sz="0" w:space="0" w:color="auto"/>
            <w:left w:val="none" w:sz="0" w:space="0" w:color="auto"/>
            <w:bottom w:val="none" w:sz="0" w:space="0" w:color="auto"/>
            <w:right w:val="none" w:sz="0" w:space="0" w:color="auto"/>
          </w:divBdr>
        </w:div>
      </w:divsChild>
    </w:div>
    <w:div w:id="1501653133">
      <w:bodyDiv w:val="1"/>
      <w:marLeft w:val="0"/>
      <w:marRight w:val="0"/>
      <w:marTop w:val="0"/>
      <w:marBottom w:val="0"/>
      <w:divBdr>
        <w:top w:val="none" w:sz="0" w:space="0" w:color="auto"/>
        <w:left w:val="none" w:sz="0" w:space="0" w:color="auto"/>
        <w:bottom w:val="none" w:sz="0" w:space="0" w:color="auto"/>
        <w:right w:val="none" w:sz="0" w:space="0" w:color="auto"/>
      </w:divBdr>
      <w:divsChild>
        <w:div w:id="283385026">
          <w:marLeft w:val="446"/>
          <w:marRight w:val="0"/>
          <w:marTop w:val="0"/>
          <w:marBottom w:val="0"/>
          <w:divBdr>
            <w:top w:val="none" w:sz="0" w:space="0" w:color="auto"/>
            <w:left w:val="none" w:sz="0" w:space="0" w:color="auto"/>
            <w:bottom w:val="none" w:sz="0" w:space="0" w:color="auto"/>
            <w:right w:val="none" w:sz="0" w:space="0" w:color="auto"/>
          </w:divBdr>
        </w:div>
        <w:div w:id="412825455">
          <w:marLeft w:val="446"/>
          <w:marRight w:val="0"/>
          <w:marTop w:val="0"/>
          <w:marBottom w:val="0"/>
          <w:divBdr>
            <w:top w:val="none" w:sz="0" w:space="0" w:color="auto"/>
            <w:left w:val="none" w:sz="0" w:space="0" w:color="auto"/>
            <w:bottom w:val="none" w:sz="0" w:space="0" w:color="auto"/>
            <w:right w:val="none" w:sz="0" w:space="0" w:color="auto"/>
          </w:divBdr>
        </w:div>
        <w:div w:id="465203627">
          <w:marLeft w:val="446"/>
          <w:marRight w:val="0"/>
          <w:marTop w:val="0"/>
          <w:marBottom w:val="0"/>
          <w:divBdr>
            <w:top w:val="none" w:sz="0" w:space="0" w:color="auto"/>
            <w:left w:val="none" w:sz="0" w:space="0" w:color="auto"/>
            <w:bottom w:val="none" w:sz="0" w:space="0" w:color="auto"/>
            <w:right w:val="none" w:sz="0" w:space="0" w:color="auto"/>
          </w:divBdr>
        </w:div>
        <w:div w:id="1131048595">
          <w:marLeft w:val="446"/>
          <w:marRight w:val="0"/>
          <w:marTop w:val="0"/>
          <w:marBottom w:val="0"/>
          <w:divBdr>
            <w:top w:val="none" w:sz="0" w:space="0" w:color="auto"/>
            <w:left w:val="none" w:sz="0" w:space="0" w:color="auto"/>
            <w:bottom w:val="none" w:sz="0" w:space="0" w:color="auto"/>
            <w:right w:val="none" w:sz="0" w:space="0" w:color="auto"/>
          </w:divBdr>
        </w:div>
        <w:div w:id="1242063385">
          <w:marLeft w:val="446"/>
          <w:marRight w:val="0"/>
          <w:marTop w:val="0"/>
          <w:marBottom w:val="0"/>
          <w:divBdr>
            <w:top w:val="none" w:sz="0" w:space="0" w:color="auto"/>
            <w:left w:val="none" w:sz="0" w:space="0" w:color="auto"/>
            <w:bottom w:val="none" w:sz="0" w:space="0" w:color="auto"/>
            <w:right w:val="none" w:sz="0" w:space="0" w:color="auto"/>
          </w:divBdr>
        </w:div>
        <w:div w:id="1337807403">
          <w:marLeft w:val="446"/>
          <w:marRight w:val="0"/>
          <w:marTop w:val="0"/>
          <w:marBottom w:val="0"/>
          <w:divBdr>
            <w:top w:val="none" w:sz="0" w:space="0" w:color="auto"/>
            <w:left w:val="none" w:sz="0" w:space="0" w:color="auto"/>
            <w:bottom w:val="none" w:sz="0" w:space="0" w:color="auto"/>
            <w:right w:val="none" w:sz="0" w:space="0" w:color="auto"/>
          </w:divBdr>
        </w:div>
      </w:divsChild>
    </w:div>
    <w:div w:id="1579290591">
      <w:bodyDiv w:val="1"/>
      <w:marLeft w:val="0"/>
      <w:marRight w:val="0"/>
      <w:marTop w:val="0"/>
      <w:marBottom w:val="0"/>
      <w:divBdr>
        <w:top w:val="none" w:sz="0" w:space="0" w:color="auto"/>
        <w:left w:val="none" w:sz="0" w:space="0" w:color="auto"/>
        <w:bottom w:val="none" w:sz="0" w:space="0" w:color="auto"/>
        <w:right w:val="none" w:sz="0" w:space="0" w:color="auto"/>
      </w:divBdr>
    </w:div>
    <w:div w:id="19104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F01D3F-5FD3-40AA-B3F6-A3584774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17</Pages>
  <Words>12280</Words>
  <Characters>70002</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82118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Fula</dc:creator>
  <cp:keywords/>
  <dc:description/>
  <cp:lastModifiedBy>Vicky Chen</cp:lastModifiedBy>
  <cp:revision>8</cp:revision>
  <dcterms:created xsi:type="dcterms:W3CDTF">2021-07-06T09:06:00Z</dcterms:created>
  <dcterms:modified xsi:type="dcterms:W3CDTF">2021-07-07T08:39:00Z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id="foDy12pK"/&gt;&lt;style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